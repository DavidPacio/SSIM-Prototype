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48D7EA37" w:rsidR="00AC15CA" w:rsidRDefault="005B5BF1" w:rsidP="00AC15CA">
      <w:pPr>
        <w:pStyle w:val="H2Nolevel"/>
        <w:jc w:val="center"/>
        <w:rPr>
          <w:sz w:val="36"/>
          <w:szCs w:val="36"/>
        </w:rPr>
      </w:pPr>
      <w:r w:rsidRPr="005B5BF1">
        <w:rPr>
          <w:sz w:val="36"/>
          <w:szCs w:val="36"/>
        </w:rPr>
        <w:t>Standardised Sematic Information Model</w:t>
      </w:r>
      <w:r w:rsidR="00981D0B">
        <w:rPr>
          <w:sz w:val="36"/>
          <w:szCs w:val="36"/>
        </w:rPr>
        <w:t xml:space="preserve"> (</w:t>
      </w:r>
      <w:r w:rsidR="00B96FD1">
        <w:rPr>
          <w:sz w:val="36"/>
          <w:szCs w:val="36"/>
        </w:rPr>
        <w:t>SSIM</w:t>
      </w:r>
      <w:r w:rsidR="00981D0B">
        <w:rPr>
          <w:sz w:val="36"/>
          <w:szCs w:val="36"/>
        </w:rPr>
        <w:t>)</w:t>
      </w:r>
    </w:p>
    <w:p w14:paraId="52771993" w14:textId="4D266588" w:rsidR="008F6AA3" w:rsidRDefault="001E34A6" w:rsidP="008F6AA3">
      <w:pPr>
        <w:jc w:val="right"/>
      </w:pPr>
      <w:r>
        <w:t>2</w:t>
      </w:r>
      <w:r w:rsidR="00E0414E">
        <w:t>8</w:t>
      </w:r>
      <w:r w:rsidR="009C336A">
        <w:t xml:space="preserve"> </w:t>
      </w:r>
      <w:r w:rsidR="00364091">
        <w:t>November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4002AE22" w14:textId="64D80F6E" w:rsidR="00DE0FEE" w:rsidRDefault="00F77E4B">
          <w:pPr>
            <w:pStyle w:val="TOC1"/>
            <w:tabs>
              <w:tab w:val="left" w:pos="440"/>
              <w:tab w:val="right" w:leader="dot" w:pos="9060"/>
            </w:tabs>
            <w:rPr>
              <w:rFonts w:eastAsiaTheme="minorEastAsia"/>
              <w:noProof/>
            </w:rPr>
          </w:pPr>
          <w:r>
            <w:fldChar w:fldCharType="begin"/>
          </w:r>
          <w:r>
            <w:instrText xml:space="preserve"> TOC \o "1-4" \h \z \u </w:instrText>
          </w:r>
          <w:r>
            <w:fldChar w:fldCharType="separate"/>
          </w:r>
          <w:hyperlink w:anchor="_Toc531185474" w:history="1">
            <w:r w:rsidR="00DE0FEE" w:rsidRPr="00FD2590">
              <w:rPr>
                <w:rStyle w:val="Hyperlink"/>
                <w:noProof/>
              </w:rPr>
              <w:t>1</w:t>
            </w:r>
            <w:r w:rsidR="00DE0FEE">
              <w:rPr>
                <w:rFonts w:eastAsiaTheme="minorEastAsia"/>
                <w:noProof/>
              </w:rPr>
              <w:tab/>
            </w:r>
            <w:r w:rsidR="00DE0FEE" w:rsidRPr="00FD2590">
              <w:rPr>
                <w:rStyle w:val="Hyperlink"/>
                <w:noProof/>
              </w:rPr>
              <w:t>SSIM Overview</w:t>
            </w:r>
            <w:r w:rsidR="00DE0FEE">
              <w:rPr>
                <w:noProof/>
                <w:webHidden/>
              </w:rPr>
              <w:tab/>
            </w:r>
            <w:r w:rsidR="00DE0FEE">
              <w:rPr>
                <w:noProof/>
                <w:webHidden/>
              </w:rPr>
              <w:fldChar w:fldCharType="begin"/>
            </w:r>
            <w:r w:rsidR="00DE0FEE">
              <w:rPr>
                <w:noProof/>
                <w:webHidden/>
              </w:rPr>
              <w:instrText xml:space="preserve"> PAGEREF _Toc531185474 \h </w:instrText>
            </w:r>
            <w:r w:rsidR="00DE0FEE">
              <w:rPr>
                <w:noProof/>
                <w:webHidden/>
              </w:rPr>
            </w:r>
            <w:r w:rsidR="00DE0FEE">
              <w:rPr>
                <w:noProof/>
                <w:webHidden/>
              </w:rPr>
              <w:fldChar w:fldCharType="separate"/>
            </w:r>
            <w:r w:rsidR="00DE0FEE">
              <w:rPr>
                <w:noProof/>
                <w:webHidden/>
              </w:rPr>
              <w:t>2</w:t>
            </w:r>
            <w:r w:rsidR="00DE0FEE">
              <w:rPr>
                <w:noProof/>
                <w:webHidden/>
              </w:rPr>
              <w:fldChar w:fldCharType="end"/>
            </w:r>
          </w:hyperlink>
        </w:p>
        <w:p w14:paraId="41DF1A08" w14:textId="00D28438" w:rsidR="00DE0FEE" w:rsidRDefault="002C5390">
          <w:pPr>
            <w:pStyle w:val="TOC1"/>
            <w:tabs>
              <w:tab w:val="left" w:pos="440"/>
              <w:tab w:val="right" w:leader="dot" w:pos="9060"/>
            </w:tabs>
            <w:rPr>
              <w:rFonts w:eastAsiaTheme="minorEastAsia"/>
              <w:noProof/>
            </w:rPr>
          </w:pPr>
          <w:hyperlink w:anchor="_Toc531185475" w:history="1">
            <w:r w:rsidR="00DE0FEE" w:rsidRPr="00FD2590">
              <w:rPr>
                <w:rStyle w:val="Hyperlink"/>
                <w:noProof/>
              </w:rPr>
              <w:t>2</w:t>
            </w:r>
            <w:r w:rsidR="00DE0FEE">
              <w:rPr>
                <w:rFonts w:eastAsiaTheme="minorEastAsia"/>
                <w:noProof/>
              </w:rPr>
              <w:tab/>
            </w:r>
            <w:r w:rsidR="00DE0FEE" w:rsidRPr="00FD2590">
              <w:rPr>
                <w:rStyle w:val="Hyperlink"/>
                <w:noProof/>
              </w:rPr>
              <w:t>SSIM Basics</w:t>
            </w:r>
            <w:r w:rsidR="00DE0FEE">
              <w:rPr>
                <w:noProof/>
                <w:webHidden/>
              </w:rPr>
              <w:tab/>
            </w:r>
            <w:r w:rsidR="00DE0FEE">
              <w:rPr>
                <w:noProof/>
                <w:webHidden/>
              </w:rPr>
              <w:fldChar w:fldCharType="begin"/>
            </w:r>
            <w:r w:rsidR="00DE0FEE">
              <w:rPr>
                <w:noProof/>
                <w:webHidden/>
              </w:rPr>
              <w:instrText xml:space="preserve"> PAGEREF _Toc531185475 \h </w:instrText>
            </w:r>
            <w:r w:rsidR="00DE0FEE">
              <w:rPr>
                <w:noProof/>
                <w:webHidden/>
              </w:rPr>
            </w:r>
            <w:r w:rsidR="00DE0FEE">
              <w:rPr>
                <w:noProof/>
                <w:webHidden/>
              </w:rPr>
              <w:fldChar w:fldCharType="separate"/>
            </w:r>
            <w:r w:rsidR="00DE0FEE">
              <w:rPr>
                <w:noProof/>
                <w:webHidden/>
              </w:rPr>
              <w:t>3</w:t>
            </w:r>
            <w:r w:rsidR="00DE0FEE">
              <w:rPr>
                <w:noProof/>
                <w:webHidden/>
              </w:rPr>
              <w:fldChar w:fldCharType="end"/>
            </w:r>
          </w:hyperlink>
        </w:p>
        <w:p w14:paraId="26F67562" w14:textId="4BBA9893" w:rsidR="00DE0FEE" w:rsidRDefault="002C5390">
          <w:pPr>
            <w:pStyle w:val="TOC2"/>
            <w:tabs>
              <w:tab w:val="left" w:pos="880"/>
              <w:tab w:val="right" w:leader="dot" w:pos="9060"/>
            </w:tabs>
            <w:rPr>
              <w:rFonts w:eastAsiaTheme="minorEastAsia"/>
              <w:noProof/>
            </w:rPr>
          </w:pPr>
          <w:hyperlink w:anchor="_Toc531185476" w:history="1">
            <w:r w:rsidR="00DE0FEE" w:rsidRPr="00FD2590">
              <w:rPr>
                <w:rStyle w:val="Hyperlink"/>
                <w:noProof/>
              </w:rPr>
              <w:t>2.1</w:t>
            </w:r>
            <w:r w:rsidR="00DE0FEE">
              <w:rPr>
                <w:rFonts w:eastAsiaTheme="minorEastAsia"/>
                <w:noProof/>
              </w:rPr>
              <w:tab/>
            </w:r>
            <w:r w:rsidR="00DE0FEE" w:rsidRPr="00FD2590">
              <w:rPr>
                <w:rStyle w:val="Hyperlink"/>
                <w:noProof/>
              </w:rPr>
              <w:t>Digital Id or DigId</w:t>
            </w:r>
            <w:r w:rsidR="00DE0FEE">
              <w:rPr>
                <w:noProof/>
                <w:webHidden/>
              </w:rPr>
              <w:tab/>
            </w:r>
            <w:r w:rsidR="00DE0FEE">
              <w:rPr>
                <w:noProof/>
                <w:webHidden/>
              </w:rPr>
              <w:fldChar w:fldCharType="begin"/>
            </w:r>
            <w:r w:rsidR="00DE0FEE">
              <w:rPr>
                <w:noProof/>
                <w:webHidden/>
              </w:rPr>
              <w:instrText xml:space="preserve"> PAGEREF _Toc531185476 \h </w:instrText>
            </w:r>
            <w:r w:rsidR="00DE0FEE">
              <w:rPr>
                <w:noProof/>
                <w:webHidden/>
              </w:rPr>
            </w:r>
            <w:r w:rsidR="00DE0FEE">
              <w:rPr>
                <w:noProof/>
                <w:webHidden/>
              </w:rPr>
              <w:fldChar w:fldCharType="separate"/>
            </w:r>
            <w:r w:rsidR="00DE0FEE">
              <w:rPr>
                <w:noProof/>
                <w:webHidden/>
              </w:rPr>
              <w:t>3</w:t>
            </w:r>
            <w:r w:rsidR="00DE0FEE">
              <w:rPr>
                <w:noProof/>
                <w:webHidden/>
              </w:rPr>
              <w:fldChar w:fldCharType="end"/>
            </w:r>
          </w:hyperlink>
        </w:p>
        <w:p w14:paraId="5801E739" w14:textId="7AF36F86" w:rsidR="00DE0FEE" w:rsidRDefault="002C5390">
          <w:pPr>
            <w:pStyle w:val="TOC2"/>
            <w:tabs>
              <w:tab w:val="left" w:pos="880"/>
              <w:tab w:val="right" w:leader="dot" w:pos="9060"/>
            </w:tabs>
            <w:rPr>
              <w:rFonts w:eastAsiaTheme="minorEastAsia"/>
              <w:noProof/>
            </w:rPr>
          </w:pPr>
          <w:hyperlink w:anchor="_Toc531185477" w:history="1">
            <w:r w:rsidR="00DE0FEE" w:rsidRPr="00FD2590">
              <w:rPr>
                <w:rStyle w:val="Hyperlink"/>
                <w:noProof/>
              </w:rPr>
              <w:t>2.2</w:t>
            </w:r>
            <w:r w:rsidR="00DE0FEE">
              <w:rPr>
                <w:rFonts w:eastAsiaTheme="minorEastAsia"/>
                <w:noProof/>
              </w:rPr>
              <w:tab/>
            </w:r>
            <w:r w:rsidR="00DE0FEE" w:rsidRPr="00FD2590">
              <w:rPr>
                <w:rStyle w:val="Hyperlink"/>
                <w:noProof/>
              </w:rPr>
              <w:t>Data Types Directory</w:t>
            </w:r>
            <w:r w:rsidR="00DE0FEE">
              <w:rPr>
                <w:noProof/>
                <w:webHidden/>
              </w:rPr>
              <w:tab/>
            </w:r>
            <w:r w:rsidR="00DE0FEE">
              <w:rPr>
                <w:noProof/>
                <w:webHidden/>
              </w:rPr>
              <w:fldChar w:fldCharType="begin"/>
            </w:r>
            <w:r w:rsidR="00DE0FEE">
              <w:rPr>
                <w:noProof/>
                <w:webHidden/>
              </w:rPr>
              <w:instrText xml:space="preserve"> PAGEREF _Toc531185477 \h </w:instrText>
            </w:r>
            <w:r w:rsidR="00DE0FEE">
              <w:rPr>
                <w:noProof/>
                <w:webHidden/>
              </w:rPr>
            </w:r>
            <w:r w:rsidR="00DE0FEE">
              <w:rPr>
                <w:noProof/>
                <w:webHidden/>
              </w:rPr>
              <w:fldChar w:fldCharType="separate"/>
            </w:r>
            <w:r w:rsidR="00DE0FEE">
              <w:rPr>
                <w:noProof/>
                <w:webHidden/>
              </w:rPr>
              <w:t>3</w:t>
            </w:r>
            <w:r w:rsidR="00DE0FEE">
              <w:rPr>
                <w:noProof/>
                <w:webHidden/>
              </w:rPr>
              <w:fldChar w:fldCharType="end"/>
            </w:r>
          </w:hyperlink>
        </w:p>
        <w:p w14:paraId="5C105F81" w14:textId="4F48840A" w:rsidR="00DE0FEE" w:rsidRDefault="002C5390">
          <w:pPr>
            <w:pStyle w:val="TOC2"/>
            <w:tabs>
              <w:tab w:val="left" w:pos="880"/>
              <w:tab w:val="right" w:leader="dot" w:pos="9060"/>
            </w:tabs>
            <w:rPr>
              <w:rFonts w:eastAsiaTheme="minorEastAsia"/>
              <w:noProof/>
            </w:rPr>
          </w:pPr>
          <w:hyperlink w:anchor="_Toc531185478" w:history="1">
            <w:r w:rsidR="00DE0FEE" w:rsidRPr="00FD2590">
              <w:rPr>
                <w:rStyle w:val="Hyperlink"/>
                <w:noProof/>
              </w:rPr>
              <w:t>2.3</w:t>
            </w:r>
            <w:r w:rsidR="00DE0FEE">
              <w:rPr>
                <w:rFonts w:eastAsiaTheme="minorEastAsia"/>
                <w:noProof/>
              </w:rPr>
              <w:tab/>
            </w:r>
            <w:r w:rsidR="00DE0FEE" w:rsidRPr="00FD2590">
              <w:rPr>
                <w:rStyle w:val="Hyperlink"/>
                <w:noProof/>
              </w:rPr>
              <w:t>Facts Directories</w:t>
            </w:r>
            <w:r w:rsidR="00DE0FEE">
              <w:rPr>
                <w:noProof/>
                <w:webHidden/>
              </w:rPr>
              <w:tab/>
            </w:r>
            <w:r w:rsidR="00DE0FEE">
              <w:rPr>
                <w:noProof/>
                <w:webHidden/>
              </w:rPr>
              <w:fldChar w:fldCharType="begin"/>
            </w:r>
            <w:r w:rsidR="00DE0FEE">
              <w:rPr>
                <w:noProof/>
                <w:webHidden/>
              </w:rPr>
              <w:instrText xml:space="preserve"> PAGEREF _Toc531185478 \h </w:instrText>
            </w:r>
            <w:r w:rsidR="00DE0FEE">
              <w:rPr>
                <w:noProof/>
                <w:webHidden/>
              </w:rPr>
            </w:r>
            <w:r w:rsidR="00DE0FEE">
              <w:rPr>
                <w:noProof/>
                <w:webHidden/>
              </w:rPr>
              <w:fldChar w:fldCharType="separate"/>
            </w:r>
            <w:r w:rsidR="00DE0FEE">
              <w:rPr>
                <w:noProof/>
                <w:webHidden/>
              </w:rPr>
              <w:t>4</w:t>
            </w:r>
            <w:r w:rsidR="00DE0FEE">
              <w:rPr>
                <w:noProof/>
                <w:webHidden/>
              </w:rPr>
              <w:fldChar w:fldCharType="end"/>
            </w:r>
          </w:hyperlink>
        </w:p>
        <w:p w14:paraId="7B2CC3FB" w14:textId="370229C9" w:rsidR="00DE0FEE" w:rsidRDefault="002C5390">
          <w:pPr>
            <w:pStyle w:val="TOC2"/>
            <w:tabs>
              <w:tab w:val="left" w:pos="880"/>
              <w:tab w:val="right" w:leader="dot" w:pos="9060"/>
            </w:tabs>
            <w:rPr>
              <w:rFonts w:eastAsiaTheme="minorEastAsia"/>
              <w:noProof/>
            </w:rPr>
          </w:pPr>
          <w:hyperlink w:anchor="_Toc531185479" w:history="1">
            <w:r w:rsidR="00DE0FEE" w:rsidRPr="00FD2590">
              <w:rPr>
                <w:rStyle w:val="Hyperlink"/>
                <w:noProof/>
              </w:rPr>
              <w:t>2.4</w:t>
            </w:r>
            <w:r w:rsidR="00DE0FEE">
              <w:rPr>
                <w:rFonts w:eastAsiaTheme="minorEastAsia"/>
                <w:noProof/>
              </w:rPr>
              <w:tab/>
            </w:r>
            <w:r w:rsidR="00DE0FEE" w:rsidRPr="00FD2590">
              <w:rPr>
                <w:rStyle w:val="Hyperlink"/>
                <w:noProof/>
              </w:rPr>
              <w:t>SSIM Id or SID</w:t>
            </w:r>
            <w:r w:rsidR="00DE0FEE">
              <w:rPr>
                <w:noProof/>
                <w:webHidden/>
              </w:rPr>
              <w:tab/>
            </w:r>
            <w:r w:rsidR="00DE0FEE">
              <w:rPr>
                <w:noProof/>
                <w:webHidden/>
              </w:rPr>
              <w:fldChar w:fldCharType="begin"/>
            </w:r>
            <w:r w:rsidR="00DE0FEE">
              <w:rPr>
                <w:noProof/>
                <w:webHidden/>
              </w:rPr>
              <w:instrText xml:space="preserve"> PAGEREF _Toc531185479 \h </w:instrText>
            </w:r>
            <w:r w:rsidR="00DE0FEE">
              <w:rPr>
                <w:noProof/>
                <w:webHidden/>
              </w:rPr>
            </w:r>
            <w:r w:rsidR="00DE0FEE">
              <w:rPr>
                <w:noProof/>
                <w:webHidden/>
              </w:rPr>
              <w:fldChar w:fldCharType="separate"/>
            </w:r>
            <w:r w:rsidR="00DE0FEE">
              <w:rPr>
                <w:noProof/>
                <w:webHidden/>
              </w:rPr>
              <w:t>6</w:t>
            </w:r>
            <w:r w:rsidR="00DE0FEE">
              <w:rPr>
                <w:noProof/>
                <w:webHidden/>
              </w:rPr>
              <w:fldChar w:fldCharType="end"/>
            </w:r>
          </w:hyperlink>
        </w:p>
        <w:p w14:paraId="7F677881" w14:textId="2F860B3E" w:rsidR="00DE0FEE" w:rsidRDefault="002C5390">
          <w:pPr>
            <w:pStyle w:val="TOC1"/>
            <w:tabs>
              <w:tab w:val="left" w:pos="440"/>
              <w:tab w:val="right" w:leader="dot" w:pos="9060"/>
            </w:tabs>
            <w:rPr>
              <w:rFonts w:eastAsiaTheme="minorEastAsia"/>
              <w:noProof/>
            </w:rPr>
          </w:pPr>
          <w:hyperlink w:anchor="_Toc531185480" w:history="1">
            <w:r w:rsidR="00DE0FEE" w:rsidRPr="00FD2590">
              <w:rPr>
                <w:rStyle w:val="Hyperlink"/>
                <w:noProof/>
              </w:rPr>
              <w:t>3</w:t>
            </w:r>
            <w:r w:rsidR="00DE0FEE">
              <w:rPr>
                <w:rFonts w:eastAsiaTheme="minorEastAsia"/>
                <w:noProof/>
              </w:rPr>
              <w:tab/>
            </w:r>
            <w:r w:rsidR="00DE0FEE" w:rsidRPr="00FD2590">
              <w:rPr>
                <w:rStyle w:val="Hyperlink"/>
                <w:noProof/>
              </w:rPr>
              <w:t>Pacio Transactions with SSIM</w:t>
            </w:r>
            <w:r w:rsidR="00DE0FEE">
              <w:rPr>
                <w:noProof/>
                <w:webHidden/>
              </w:rPr>
              <w:tab/>
            </w:r>
            <w:r w:rsidR="00DE0FEE">
              <w:rPr>
                <w:noProof/>
                <w:webHidden/>
              </w:rPr>
              <w:fldChar w:fldCharType="begin"/>
            </w:r>
            <w:r w:rsidR="00DE0FEE">
              <w:rPr>
                <w:noProof/>
                <w:webHidden/>
              </w:rPr>
              <w:instrText xml:space="preserve"> PAGEREF _Toc531185480 \h </w:instrText>
            </w:r>
            <w:r w:rsidR="00DE0FEE">
              <w:rPr>
                <w:noProof/>
                <w:webHidden/>
              </w:rPr>
            </w:r>
            <w:r w:rsidR="00DE0FEE">
              <w:rPr>
                <w:noProof/>
                <w:webHidden/>
              </w:rPr>
              <w:fldChar w:fldCharType="separate"/>
            </w:r>
            <w:r w:rsidR="00DE0FEE">
              <w:rPr>
                <w:noProof/>
                <w:webHidden/>
              </w:rPr>
              <w:t>7</w:t>
            </w:r>
            <w:r w:rsidR="00DE0FEE">
              <w:rPr>
                <w:noProof/>
                <w:webHidden/>
              </w:rPr>
              <w:fldChar w:fldCharType="end"/>
            </w:r>
          </w:hyperlink>
        </w:p>
        <w:p w14:paraId="3F86E4AD" w14:textId="453D3AE7" w:rsidR="00DE0FEE" w:rsidRDefault="002C5390">
          <w:pPr>
            <w:pStyle w:val="TOC1"/>
            <w:tabs>
              <w:tab w:val="left" w:pos="440"/>
              <w:tab w:val="right" w:leader="dot" w:pos="9060"/>
            </w:tabs>
            <w:rPr>
              <w:rFonts w:eastAsiaTheme="minorEastAsia"/>
              <w:noProof/>
            </w:rPr>
          </w:pPr>
          <w:hyperlink w:anchor="_Toc531185481" w:history="1">
            <w:r w:rsidR="00DE0FEE" w:rsidRPr="00FD2590">
              <w:rPr>
                <w:rStyle w:val="Hyperlink"/>
                <w:noProof/>
              </w:rPr>
              <w:t>4</w:t>
            </w:r>
            <w:r w:rsidR="00DE0FEE">
              <w:rPr>
                <w:rFonts w:eastAsiaTheme="minorEastAsia"/>
                <w:noProof/>
              </w:rPr>
              <w:tab/>
            </w:r>
            <w:r w:rsidR="00DE0FEE" w:rsidRPr="00FD2590">
              <w:rPr>
                <w:rStyle w:val="Hyperlink"/>
                <w:noProof/>
              </w:rPr>
              <w:t>Pacio Application Data with SSIM</w:t>
            </w:r>
            <w:r w:rsidR="00DE0FEE">
              <w:rPr>
                <w:noProof/>
                <w:webHidden/>
              </w:rPr>
              <w:tab/>
            </w:r>
            <w:r w:rsidR="00DE0FEE">
              <w:rPr>
                <w:noProof/>
                <w:webHidden/>
              </w:rPr>
              <w:fldChar w:fldCharType="begin"/>
            </w:r>
            <w:r w:rsidR="00DE0FEE">
              <w:rPr>
                <w:noProof/>
                <w:webHidden/>
              </w:rPr>
              <w:instrText xml:space="preserve"> PAGEREF _Toc531185481 \h </w:instrText>
            </w:r>
            <w:r w:rsidR="00DE0FEE">
              <w:rPr>
                <w:noProof/>
                <w:webHidden/>
              </w:rPr>
            </w:r>
            <w:r w:rsidR="00DE0FEE">
              <w:rPr>
                <w:noProof/>
                <w:webHidden/>
              </w:rPr>
              <w:fldChar w:fldCharType="separate"/>
            </w:r>
            <w:r w:rsidR="00DE0FEE">
              <w:rPr>
                <w:noProof/>
                <w:webHidden/>
              </w:rPr>
              <w:t>7</w:t>
            </w:r>
            <w:r w:rsidR="00DE0FEE">
              <w:rPr>
                <w:noProof/>
                <w:webHidden/>
              </w:rPr>
              <w:fldChar w:fldCharType="end"/>
            </w:r>
          </w:hyperlink>
        </w:p>
        <w:p w14:paraId="34FF8568" w14:textId="78294D3B" w:rsidR="00DE0FEE" w:rsidRDefault="002C5390">
          <w:pPr>
            <w:pStyle w:val="TOC2"/>
            <w:tabs>
              <w:tab w:val="left" w:pos="880"/>
              <w:tab w:val="right" w:leader="dot" w:pos="9060"/>
            </w:tabs>
            <w:rPr>
              <w:rFonts w:eastAsiaTheme="minorEastAsia"/>
              <w:noProof/>
            </w:rPr>
          </w:pPr>
          <w:hyperlink w:anchor="_Toc531185482" w:history="1">
            <w:r w:rsidR="00DE0FEE" w:rsidRPr="00FD2590">
              <w:rPr>
                <w:rStyle w:val="Hyperlink"/>
                <w:noProof/>
              </w:rPr>
              <w:t>4.1</w:t>
            </w:r>
            <w:r w:rsidR="00DE0FEE">
              <w:rPr>
                <w:rFonts w:eastAsiaTheme="minorEastAsia"/>
                <w:noProof/>
              </w:rPr>
              <w:tab/>
            </w:r>
            <w:r w:rsidR="00DE0FEE" w:rsidRPr="00FD2590">
              <w:rPr>
                <w:rStyle w:val="Hyperlink"/>
                <w:noProof/>
              </w:rPr>
              <w:t>Data Elements or Delements</w:t>
            </w:r>
            <w:r w:rsidR="00DE0FEE">
              <w:rPr>
                <w:noProof/>
                <w:webHidden/>
              </w:rPr>
              <w:tab/>
            </w:r>
            <w:r w:rsidR="00DE0FEE">
              <w:rPr>
                <w:noProof/>
                <w:webHidden/>
              </w:rPr>
              <w:fldChar w:fldCharType="begin"/>
            </w:r>
            <w:r w:rsidR="00DE0FEE">
              <w:rPr>
                <w:noProof/>
                <w:webHidden/>
              </w:rPr>
              <w:instrText xml:space="preserve"> PAGEREF _Toc531185482 \h </w:instrText>
            </w:r>
            <w:r w:rsidR="00DE0FEE">
              <w:rPr>
                <w:noProof/>
                <w:webHidden/>
              </w:rPr>
            </w:r>
            <w:r w:rsidR="00DE0FEE">
              <w:rPr>
                <w:noProof/>
                <w:webHidden/>
              </w:rPr>
              <w:fldChar w:fldCharType="separate"/>
            </w:r>
            <w:r w:rsidR="00DE0FEE">
              <w:rPr>
                <w:noProof/>
                <w:webHidden/>
              </w:rPr>
              <w:t>8</w:t>
            </w:r>
            <w:r w:rsidR="00DE0FEE">
              <w:rPr>
                <w:noProof/>
                <w:webHidden/>
              </w:rPr>
              <w:fldChar w:fldCharType="end"/>
            </w:r>
          </w:hyperlink>
        </w:p>
        <w:p w14:paraId="49ADC856" w14:textId="622CCD45" w:rsidR="00DE0FEE" w:rsidRDefault="002C5390">
          <w:pPr>
            <w:pStyle w:val="TOC2"/>
            <w:tabs>
              <w:tab w:val="left" w:pos="880"/>
              <w:tab w:val="right" w:leader="dot" w:pos="9060"/>
            </w:tabs>
            <w:rPr>
              <w:rFonts w:eastAsiaTheme="minorEastAsia"/>
              <w:noProof/>
            </w:rPr>
          </w:pPr>
          <w:hyperlink w:anchor="_Toc531185483" w:history="1">
            <w:r w:rsidR="00DE0FEE" w:rsidRPr="00FD2590">
              <w:rPr>
                <w:rStyle w:val="Hyperlink"/>
                <w:noProof/>
              </w:rPr>
              <w:t>4.2</w:t>
            </w:r>
            <w:r w:rsidR="00DE0FEE">
              <w:rPr>
                <w:rFonts w:eastAsiaTheme="minorEastAsia"/>
                <w:noProof/>
              </w:rPr>
              <w:tab/>
            </w:r>
            <w:r w:rsidR="00DE0FEE" w:rsidRPr="00FD2590">
              <w:rPr>
                <w:rStyle w:val="Hyperlink"/>
                <w:noProof/>
              </w:rPr>
              <w:t>Data Sets</w:t>
            </w:r>
            <w:r w:rsidR="00DE0FEE">
              <w:rPr>
                <w:noProof/>
                <w:webHidden/>
              </w:rPr>
              <w:tab/>
            </w:r>
            <w:r w:rsidR="00DE0FEE">
              <w:rPr>
                <w:noProof/>
                <w:webHidden/>
              </w:rPr>
              <w:fldChar w:fldCharType="begin"/>
            </w:r>
            <w:r w:rsidR="00DE0FEE">
              <w:rPr>
                <w:noProof/>
                <w:webHidden/>
              </w:rPr>
              <w:instrText xml:space="preserve"> PAGEREF _Toc531185483 \h </w:instrText>
            </w:r>
            <w:r w:rsidR="00DE0FEE">
              <w:rPr>
                <w:noProof/>
                <w:webHidden/>
              </w:rPr>
            </w:r>
            <w:r w:rsidR="00DE0FEE">
              <w:rPr>
                <w:noProof/>
                <w:webHidden/>
              </w:rPr>
              <w:fldChar w:fldCharType="separate"/>
            </w:r>
            <w:r w:rsidR="00DE0FEE">
              <w:rPr>
                <w:noProof/>
                <w:webHidden/>
              </w:rPr>
              <w:t>8</w:t>
            </w:r>
            <w:r w:rsidR="00DE0FEE">
              <w:rPr>
                <w:noProof/>
                <w:webHidden/>
              </w:rPr>
              <w:fldChar w:fldCharType="end"/>
            </w:r>
          </w:hyperlink>
        </w:p>
        <w:p w14:paraId="2AEB781D" w14:textId="7BE830A0" w:rsidR="00DE0FEE" w:rsidRDefault="002C5390">
          <w:pPr>
            <w:pStyle w:val="TOC2"/>
            <w:tabs>
              <w:tab w:val="left" w:pos="880"/>
              <w:tab w:val="right" w:leader="dot" w:pos="9060"/>
            </w:tabs>
            <w:rPr>
              <w:rFonts w:eastAsiaTheme="minorEastAsia"/>
              <w:noProof/>
            </w:rPr>
          </w:pPr>
          <w:hyperlink w:anchor="_Toc531185484" w:history="1">
            <w:r w:rsidR="00DE0FEE" w:rsidRPr="00FD2590">
              <w:rPr>
                <w:rStyle w:val="Hyperlink"/>
                <w:noProof/>
              </w:rPr>
              <w:t>4.3</w:t>
            </w:r>
            <w:r w:rsidR="00DE0FEE">
              <w:rPr>
                <w:rFonts w:eastAsiaTheme="minorEastAsia"/>
                <w:noProof/>
              </w:rPr>
              <w:tab/>
            </w:r>
            <w:r w:rsidR="00DE0FEE" w:rsidRPr="00FD2590">
              <w:rPr>
                <w:rStyle w:val="Hyperlink"/>
                <w:noProof/>
              </w:rPr>
              <w:t>SSIM Ontologies</w:t>
            </w:r>
            <w:r w:rsidR="00DE0FEE">
              <w:rPr>
                <w:noProof/>
                <w:webHidden/>
              </w:rPr>
              <w:tab/>
            </w:r>
            <w:r w:rsidR="00DE0FEE">
              <w:rPr>
                <w:noProof/>
                <w:webHidden/>
              </w:rPr>
              <w:fldChar w:fldCharType="begin"/>
            </w:r>
            <w:r w:rsidR="00DE0FEE">
              <w:rPr>
                <w:noProof/>
                <w:webHidden/>
              </w:rPr>
              <w:instrText xml:space="preserve"> PAGEREF _Toc531185484 \h </w:instrText>
            </w:r>
            <w:r w:rsidR="00DE0FEE">
              <w:rPr>
                <w:noProof/>
                <w:webHidden/>
              </w:rPr>
            </w:r>
            <w:r w:rsidR="00DE0FEE">
              <w:rPr>
                <w:noProof/>
                <w:webHidden/>
              </w:rPr>
              <w:fldChar w:fldCharType="separate"/>
            </w:r>
            <w:r w:rsidR="00DE0FEE">
              <w:rPr>
                <w:noProof/>
                <w:webHidden/>
              </w:rPr>
              <w:t>9</w:t>
            </w:r>
            <w:r w:rsidR="00DE0FEE">
              <w:rPr>
                <w:noProof/>
                <w:webHidden/>
              </w:rPr>
              <w:fldChar w:fldCharType="end"/>
            </w:r>
          </w:hyperlink>
        </w:p>
        <w:p w14:paraId="266BC774" w14:textId="4DFB8ABD" w:rsidR="00DE0FEE" w:rsidRDefault="002C5390">
          <w:pPr>
            <w:pStyle w:val="TOC2"/>
            <w:tabs>
              <w:tab w:val="left" w:pos="880"/>
              <w:tab w:val="right" w:leader="dot" w:pos="9060"/>
            </w:tabs>
            <w:rPr>
              <w:rFonts w:eastAsiaTheme="minorEastAsia"/>
              <w:noProof/>
            </w:rPr>
          </w:pPr>
          <w:hyperlink w:anchor="_Toc531185485" w:history="1">
            <w:r w:rsidR="00DE0FEE" w:rsidRPr="00FD2590">
              <w:rPr>
                <w:rStyle w:val="Hyperlink"/>
                <w:noProof/>
              </w:rPr>
              <w:t>4.4</w:t>
            </w:r>
            <w:r w:rsidR="00DE0FEE">
              <w:rPr>
                <w:rFonts w:eastAsiaTheme="minorEastAsia"/>
                <w:noProof/>
              </w:rPr>
              <w:tab/>
            </w:r>
            <w:r w:rsidR="00DE0FEE" w:rsidRPr="00FD2590">
              <w:rPr>
                <w:rStyle w:val="Hyperlink"/>
                <w:noProof/>
              </w:rPr>
              <w:t>SSIM Smart Reporting Objects or Ssros</w:t>
            </w:r>
            <w:r w:rsidR="00DE0FEE">
              <w:rPr>
                <w:noProof/>
                <w:webHidden/>
              </w:rPr>
              <w:tab/>
            </w:r>
            <w:r w:rsidR="00DE0FEE">
              <w:rPr>
                <w:noProof/>
                <w:webHidden/>
              </w:rPr>
              <w:fldChar w:fldCharType="begin"/>
            </w:r>
            <w:r w:rsidR="00DE0FEE">
              <w:rPr>
                <w:noProof/>
                <w:webHidden/>
              </w:rPr>
              <w:instrText xml:space="preserve"> PAGEREF _Toc531185485 \h </w:instrText>
            </w:r>
            <w:r w:rsidR="00DE0FEE">
              <w:rPr>
                <w:noProof/>
                <w:webHidden/>
              </w:rPr>
            </w:r>
            <w:r w:rsidR="00DE0FEE">
              <w:rPr>
                <w:noProof/>
                <w:webHidden/>
              </w:rPr>
              <w:fldChar w:fldCharType="separate"/>
            </w:r>
            <w:r w:rsidR="00DE0FEE">
              <w:rPr>
                <w:noProof/>
                <w:webHidden/>
              </w:rPr>
              <w:t>11</w:t>
            </w:r>
            <w:r w:rsidR="00DE0FEE">
              <w:rPr>
                <w:noProof/>
                <w:webHidden/>
              </w:rPr>
              <w:fldChar w:fldCharType="end"/>
            </w:r>
          </w:hyperlink>
        </w:p>
        <w:p w14:paraId="0FCF7B98" w14:textId="1A1A7358" w:rsidR="00DE0FEE" w:rsidRDefault="002C5390">
          <w:pPr>
            <w:pStyle w:val="TOC2"/>
            <w:tabs>
              <w:tab w:val="left" w:pos="880"/>
              <w:tab w:val="right" w:leader="dot" w:pos="9060"/>
            </w:tabs>
            <w:rPr>
              <w:rFonts w:eastAsiaTheme="minorEastAsia"/>
              <w:noProof/>
            </w:rPr>
          </w:pPr>
          <w:hyperlink w:anchor="_Toc531185486" w:history="1">
            <w:r w:rsidR="00DE0FEE" w:rsidRPr="00FD2590">
              <w:rPr>
                <w:rStyle w:val="Hyperlink"/>
                <w:noProof/>
              </w:rPr>
              <w:t>4.5</w:t>
            </w:r>
            <w:r w:rsidR="00DE0FEE">
              <w:rPr>
                <w:rFonts w:eastAsiaTheme="minorEastAsia"/>
                <w:noProof/>
              </w:rPr>
              <w:tab/>
            </w:r>
            <w:r w:rsidR="00DE0FEE" w:rsidRPr="00FD2590">
              <w:rPr>
                <w:rStyle w:val="Hyperlink"/>
                <w:noProof/>
              </w:rPr>
              <w:t>SSIM Export Import Objects or Seximos</w:t>
            </w:r>
            <w:r w:rsidR="00DE0FEE">
              <w:rPr>
                <w:noProof/>
                <w:webHidden/>
              </w:rPr>
              <w:tab/>
            </w:r>
            <w:r w:rsidR="00DE0FEE">
              <w:rPr>
                <w:noProof/>
                <w:webHidden/>
              </w:rPr>
              <w:fldChar w:fldCharType="begin"/>
            </w:r>
            <w:r w:rsidR="00DE0FEE">
              <w:rPr>
                <w:noProof/>
                <w:webHidden/>
              </w:rPr>
              <w:instrText xml:space="preserve"> PAGEREF _Toc531185486 \h </w:instrText>
            </w:r>
            <w:r w:rsidR="00DE0FEE">
              <w:rPr>
                <w:noProof/>
                <w:webHidden/>
              </w:rPr>
            </w:r>
            <w:r w:rsidR="00DE0FEE">
              <w:rPr>
                <w:noProof/>
                <w:webHidden/>
              </w:rPr>
              <w:fldChar w:fldCharType="separate"/>
            </w:r>
            <w:r w:rsidR="00DE0FEE">
              <w:rPr>
                <w:noProof/>
                <w:webHidden/>
              </w:rPr>
              <w:t>12</w:t>
            </w:r>
            <w:r w:rsidR="00DE0FEE">
              <w:rPr>
                <w:noProof/>
                <w:webHidden/>
              </w:rPr>
              <w:fldChar w:fldCharType="end"/>
            </w:r>
          </w:hyperlink>
        </w:p>
        <w:p w14:paraId="25C53084" w14:textId="2917C1B2" w:rsidR="00DE0FEE" w:rsidRDefault="002C5390">
          <w:pPr>
            <w:pStyle w:val="TOC1"/>
            <w:tabs>
              <w:tab w:val="left" w:pos="440"/>
              <w:tab w:val="right" w:leader="dot" w:pos="9060"/>
            </w:tabs>
            <w:rPr>
              <w:rFonts w:eastAsiaTheme="minorEastAsia"/>
              <w:noProof/>
            </w:rPr>
          </w:pPr>
          <w:hyperlink w:anchor="_Toc531185487" w:history="1">
            <w:r w:rsidR="00DE0FEE" w:rsidRPr="00FD2590">
              <w:rPr>
                <w:rStyle w:val="Hyperlink"/>
                <w:noProof/>
              </w:rPr>
              <w:t>5</w:t>
            </w:r>
            <w:r w:rsidR="00DE0FEE">
              <w:rPr>
                <w:rFonts w:eastAsiaTheme="minorEastAsia"/>
                <w:noProof/>
              </w:rPr>
              <w:tab/>
            </w:r>
            <w:r w:rsidR="00DE0FEE" w:rsidRPr="00FD2590">
              <w:rPr>
                <w:rStyle w:val="Hyperlink"/>
                <w:noProof/>
              </w:rPr>
              <w:t>Points still to cover</w:t>
            </w:r>
            <w:r w:rsidR="00DE0FEE">
              <w:rPr>
                <w:noProof/>
                <w:webHidden/>
              </w:rPr>
              <w:tab/>
            </w:r>
            <w:r w:rsidR="00DE0FEE">
              <w:rPr>
                <w:noProof/>
                <w:webHidden/>
              </w:rPr>
              <w:fldChar w:fldCharType="begin"/>
            </w:r>
            <w:r w:rsidR="00DE0FEE">
              <w:rPr>
                <w:noProof/>
                <w:webHidden/>
              </w:rPr>
              <w:instrText xml:space="preserve"> PAGEREF _Toc531185487 \h </w:instrText>
            </w:r>
            <w:r w:rsidR="00DE0FEE">
              <w:rPr>
                <w:noProof/>
                <w:webHidden/>
              </w:rPr>
            </w:r>
            <w:r w:rsidR="00DE0FEE">
              <w:rPr>
                <w:noProof/>
                <w:webHidden/>
              </w:rPr>
              <w:fldChar w:fldCharType="separate"/>
            </w:r>
            <w:r w:rsidR="00DE0FEE">
              <w:rPr>
                <w:noProof/>
                <w:webHidden/>
              </w:rPr>
              <w:t>12</w:t>
            </w:r>
            <w:r w:rsidR="00DE0FEE">
              <w:rPr>
                <w:noProof/>
                <w:webHidden/>
              </w:rPr>
              <w:fldChar w:fldCharType="end"/>
            </w:r>
          </w:hyperlink>
        </w:p>
        <w:p w14:paraId="3C9EBE93" w14:textId="0158A01A" w:rsidR="00364091" w:rsidRDefault="00F77E4B">
          <w:pPr>
            <w:rPr>
              <w:noProof/>
            </w:rPr>
          </w:pPr>
          <w:r>
            <w:fldChar w:fldCharType="end"/>
          </w:r>
        </w:p>
      </w:sdtContent>
    </w:sdt>
    <w:p w14:paraId="7E88B782" w14:textId="305ECF37" w:rsidR="001B521A" w:rsidRDefault="001B521A"/>
    <w:p w14:paraId="18AF3A69" w14:textId="66F48E17" w:rsidR="00364091" w:rsidRDefault="00CD4D69" w:rsidP="00AD73CD">
      <w:pPr>
        <w:pStyle w:val="Heading1"/>
        <w:pageBreakBefore/>
      </w:pPr>
      <w:bookmarkStart w:id="0" w:name="_Competition"/>
      <w:bookmarkStart w:id="1" w:name="_Toc531185474"/>
      <w:bookmarkStart w:id="2" w:name="_Hlk497013750"/>
      <w:bookmarkEnd w:id="0"/>
      <w:r>
        <w:lastRenderedPageBreak/>
        <w:t xml:space="preserve">SSIM </w:t>
      </w:r>
      <w:r w:rsidR="00B96FD1">
        <w:t>O</w:t>
      </w:r>
      <w:r w:rsidR="00981D0B">
        <w:t>verview</w:t>
      </w:r>
      <w:bookmarkEnd w:id="1"/>
    </w:p>
    <w:p w14:paraId="5FA13EE8" w14:textId="3FD0714D" w:rsidR="00B96FD1" w:rsidRDefault="00240151" w:rsidP="00B96FD1">
      <w:commentRangeStart w:id="3"/>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commentRangeEnd w:id="3"/>
      <w:r w:rsidR="009E6813">
        <w:rPr>
          <w:rStyle w:val="CommentReference"/>
        </w:rPr>
        <w:commentReference w:id="3"/>
      </w:r>
      <w:r w:rsidR="00CD4D69">
        <w:t>.</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10482C74"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12535829" w:rsidR="00EC2127" w:rsidRDefault="00E16620" w:rsidP="00AD0288">
      <w:del w:id="4" w:author="Trevor Watters" w:date="2018-11-29T10:21:00Z">
        <w:r w:rsidDel="00122F8D">
          <w:delText xml:space="preserve">SIIM </w:delText>
        </w:r>
      </w:del>
      <w:ins w:id="5" w:author="Trevor Watters" w:date="2018-11-29T10:21:00Z">
        <w:r w:rsidR="00122F8D">
          <w:t xml:space="preserve">SSIM </w:t>
        </w:r>
      </w:ins>
      <w:r>
        <w:t xml:space="preserve">provides semantic information by a flexible data description system based on </w:t>
      </w:r>
      <w:r w:rsidR="00DD3788">
        <w:t xml:space="preserve">many </w:t>
      </w:r>
      <w:r>
        <w:t>directories of facts e.g. countries, currencies</w:t>
      </w:r>
      <w:r w:rsidR="00DD3788">
        <w:t>, languages, roles</w:t>
      </w:r>
      <w:r>
        <w:t xml:space="preserve"> etc, </w:t>
      </w:r>
      <w:r w:rsidR="00DD3788">
        <w:t xml:space="preserve">with support for multiple human languages and jurisdictions, </w:t>
      </w:r>
      <w:r w:rsidR="00D238CF">
        <w:t>plus</w:t>
      </w:r>
      <w:r>
        <w:t xml:space="preserve"> </w:t>
      </w:r>
      <w:r w:rsidR="00DD3788">
        <w:t xml:space="preserve">reporting </w:t>
      </w:r>
      <w:r>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77777777" w:rsidR="00B44CA2" w:rsidRDefault="00B44CA2" w:rsidP="00B44CA2">
      <w:r>
        <w:t>Users of apps making use of SSIM will not need to know anything about the 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6" w:name="_Ref530623108"/>
      <w:r>
        <w:rPr>
          <w:rStyle w:val="FootnoteReference"/>
        </w:rPr>
        <w:footnoteReference w:id="1"/>
      </w:r>
      <w:bookmarkEnd w:id="6"/>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157E4770" w:rsidR="00900B16" w:rsidRDefault="00900B16" w:rsidP="00B44CA2">
      <w:pPr>
        <w:pStyle w:val="Heading1"/>
        <w:pageBreakBefore/>
      </w:pPr>
      <w:bookmarkStart w:id="7" w:name="_Toc531185475"/>
      <w:r>
        <w:lastRenderedPageBreak/>
        <w:t>SSIM Basics</w:t>
      </w:r>
      <w:bookmarkEnd w:id="7"/>
    </w:p>
    <w:p w14:paraId="288748D0" w14:textId="26C2AB98" w:rsidR="00900B16" w:rsidRDefault="00A77F44" w:rsidP="00A77F44">
      <w:pPr>
        <w:pStyle w:val="Normal3after"/>
      </w:pPr>
      <w:commentRangeStart w:id="8"/>
      <w:r>
        <w:t xml:space="preserve">SSIM at its starting or basic level uses </w:t>
      </w:r>
      <w:r w:rsidR="004A39CB">
        <w:t>four</w:t>
      </w:r>
      <w:r>
        <w:t xml:space="preserve"> components:</w:t>
      </w:r>
    </w:p>
    <w:p w14:paraId="2AC17236" w14:textId="32D9F0B0" w:rsidR="00A77F44" w:rsidRDefault="00A77F44" w:rsidP="00A77F44">
      <w:pPr>
        <w:pStyle w:val="ListB6after"/>
      </w:pPr>
      <w:r>
        <w:t>A Digit</w:t>
      </w:r>
      <w:r w:rsidR="004A39CB">
        <w:t>al</w:t>
      </w:r>
      <w:r>
        <w:t xml:space="preserve"> Id or </w:t>
      </w:r>
      <w:proofErr w:type="spellStart"/>
      <w:r>
        <w:t>DigId</w:t>
      </w:r>
      <w:proofErr w:type="spellEnd"/>
      <w:r w:rsidR="00C4080C">
        <w:t xml:space="preserve"> to identify </w:t>
      </w:r>
      <w:r w:rsidR="009B66E0">
        <w:t xml:space="preserve">the </w:t>
      </w:r>
      <w:r w:rsidR="00C4080C">
        <w:t xml:space="preserve">people, entities, apps, and </w:t>
      </w:r>
      <w:proofErr w:type="spellStart"/>
      <w:r w:rsidR="00C4080C">
        <w:t>dapps</w:t>
      </w:r>
      <w:proofErr w:type="spellEnd"/>
      <w:r w:rsidR="007E0489">
        <w:t xml:space="preserve"> involved</w:t>
      </w:r>
    </w:p>
    <w:p w14:paraId="7C2BFA8F" w14:textId="0D4A1036" w:rsidR="004A39CB" w:rsidRDefault="004A39CB" w:rsidP="00A77F44">
      <w:pPr>
        <w:pStyle w:val="ListB6after"/>
      </w:pPr>
      <w:r>
        <w:t>A Data Type</w:t>
      </w:r>
      <w:r w:rsidR="00C4080C">
        <w:t xml:space="preserve"> to define the structure of data being stored</w:t>
      </w:r>
    </w:p>
    <w:p w14:paraId="6E685E81" w14:textId="5E1738EB" w:rsidR="00A77F44" w:rsidRDefault="00A77F44" w:rsidP="00A77F44">
      <w:pPr>
        <w:pStyle w:val="ListB6after"/>
      </w:pPr>
      <w:r>
        <w:t>Directories</w:t>
      </w:r>
      <w:r w:rsidR="004A39CB">
        <w:t xml:space="preserve"> of facts to be used to semantically describe data</w:t>
      </w:r>
    </w:p>
    <w:p w14:paraId="48C614B0" w14:textId="16791A12" w:rsidR="00A77F44" w:rsidRDefault="00A77F44" w:rsidP="00A77F44">
      <w:pPr>
        <w:pStyle w:val="ListB6after"/>
      </w:pPr>
      <w:r>
        <w:t xml:space="preserve">A SSIM Id or SID to </w:t>
      </w:r>
      <w:r w:rsidR="00C4080C">
        <w:t>combine all fact references for a</w:t>
      </w:r>
      <w:r w:rsidR="005C282C">
        <w:t xml:space="preserve"> data</w:t>
      </w:r>
      <w:r w:rsidR="00C4080C">
        <w:t xml:space="preserve"> item into a single number</w:t>
      </w:r>
    </w:p>
    <w:p w14:paraId="77EF8D0C" w14:textId="2891C7B4" w:rsidR="00A77F44" w:rsidRDefault="00A77F44" w:rsidP="00B96FD1">
      <w:r>
        <w:t>SS</w:t>
      </w:r>
      <w:del w:id="9" w:author="Trevor Watters" w:date="2018-11-29T10:26:00Z">
        <w:r w:rsidDel="009771D4">
          <w:delText>S</w:delText>
        </w:r>
      </w:del>
      <w:r>
        <w:t xml:space="preserve">IM at this level can be used independently of Pacio. </w:t>
      </w:r>
    </w:p>
    <w:p w14:paraId="1EDD2915" w14:textId="6AFABA18" w:rsidR="00A77F44" w:rsidRDefault="00A77F44" w:rsidP="00B96FD1">
      <w:r>
        <w:t xml:space="preserve">Descriptions of the </w:t>
      </w:r>
      <w:r w:rsidR="00C4080C">
        <w:t>four</w:t>
      </w:r>
      <w:r>
        <w:t xml:space="preserve"> components follow.</w:t>
      </w:r>
      <w:commentRangeEnd w:id="8"/>
      <w:r w:rsidR="005377B8">
        <w:rPr>
          <w:rStyle w:val="CommentReference"/>
        </w:rPr>
        <w:commentReference w:id="8"/>
      </w:r>
    </w:p>
    <w:p w14:paraId="52B67FE6" w14:textId="77777777" w:rsidR="009A0E7D" w:rsidRDefault="009A0E7D" w:rsidP="00A77F44">
      <w:pPr>
        <w:pStyle w:val="Heading2"/>
      </w:pPr>
      <w:bookmarkStart w:id="10" w:name="_Ref530799789"/>
      <w:bookmarkStart w:id="11" w:name="_Toc531185476"/>
      <w:r>
        <w:t xml:space="preserve">Digital Id or </w:t>
      </w:r>
      <w:proofErr w:type="spellStart"/>
      <w:r>
        <w:t>DigId</w:t>
      </w:r>
      <w:bookmarkEnd w:id="10"/>
      <w:bookmarkEnd w:id="11"/>
      <w:proofErr w:type="spellEnd"/>
    </w:p>
    <w:p w14:paraId="3E5571C6" w14:textId="4AEF1B6F" w:rsidR="009A0E7D" w:rsidRDefault="009A0E7D" w:rsidP="009A0E7D">
      <w:pPr>
        <w:pStyle w:val="Normal6after"/>
      </w:pPr>
      <w:r>
        <w:t xml:space="preserve">Pacio will provide a digital id or digid service </w:t>
      </w:r>
      <w:r w:rsidR="00427E0C">
        <w:t>to identify</w:t>
      </w:r>
      <w:r>
        <w:t xml:space="preserve"> people, entities, apps, and </w:t>
      </w:r>
      <w:proofErr w:type="spellStart"/>
      <w:r>
        <w:t>dapps</w:t>
      </w:r>
      <w:proofErr w:type="spellEnd"/>
      <w:r>
        <w:t xml:space="preserve"> which works in conjunction with other services:</w:t>
      </w:r>
    </w:p>
    <w:p w14:paraId="6EFA7CE3" w14:textId="0F6E9592" w:rsidR="009A0E7D" w:rsidRDefault="009A0E7D" w:rsidP="009A0E7D">
      <w:pPr>
        <w:pStyle w:val="ListB6after"/>
      </w:pPr>
      <w:r w:rsidRPr="003E4C16">
        <w:t>Open source technology and standards</w:t>
      </w:r>
      <w:r>
        <w:t xml:space="preserve"> as listed in </w:t>
      </w:r>
      <w:hyperlink r:id="rId12" w:history="1">
        <w:r w:rsidRPr="003F5061">
          <w:rPr>
            <w:rStyle w:val="Hyperlink"/>
          </w:rPr>
          <w:t>Decentralized Digital Identities and Blockchain</w:t>
        </w:r>
      </w:hyperlink>
      <w:r>
        <w:t>:</w:t>
      </w:r>
    </w:p>
    <w:p w14:paraId="1A960701" w14:textId="206CB598" w:rsidR="009A0E7D" w:rsidRDefault="002C5390" w:rsidP="009A0E7D">
      <w:pPr>
        <w:pStyle w:val="ListBI1"/>
      </w:pPr>
      <w:hyperlink r:id="rId13"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057F3A80" w:rsidR="009A0E7D" w:rsidRDefault="002C5390" w:rsidP="009A0E7D">
      <w:pPr>
        <w:pStyle w:val="ListBI1"/>
      </w:pPr>
      <w:hyperlink r:id="rId14"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bookmarkStart w:id="12" w:name="_GoBack"/>
      <w:bookmarkEnd w:id="12"/>
    </w:p>
    <w:p w14:paraId="351545FB" w14:textId="7CF3EF67" w:rsidR="009A0E7D" w:rsidRDefault="002C5390" w:rsidP="009A0E7D">
      <w:pPr>
        <w:pStyle w:val="ListBI1"/>
      </w:pPr>
      <w:hyperlink r:id="rId15"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35343762" w:rsidR="009A0E7D" w:rsidRDefault="002C5390" w:rsidP="009A0E7D">
      <w:pPr>
        <w:pStyle w:val="ListBI1"/>
      </w:pPr>
      <w:hyperlink r:id="rId16" w:history="1">
        <w:r w:rsidR="009A0E7D" w:rsidRPr="003E4C16">
          <w:rPr>
            <w:rStyle w:val="Hyperlink"/>
          </w:rPr>
          <w:t>Universal DID Resolver</w:t>
        </w:r>
      </w:hyperlink>
      <w:r w:rsidR="009A0E7D">
        <w:t xml:space="preserve"> – a server that resolves DIDs across blockchains</w:t>
      </w:r>
    </w:p>
    <w:p w14:paraId="57F8D11B" w14:textId="2F3D72E9" w:rsidR="009A0E7D" w:rsidRDefault="002C5390" w:rsidP="009A0E7D">
      <w:pPr>
        <w:pStyle w:val="ListBI1"/>
      </w:pPr>
      <w:hyperlink r:id="rId17"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00D95ACE" w:rsidR="009A0E7D" w:rsidRDefault="009A0E7D" w:rsidP="009A0E7D">
      <w:pPr>
        <w:pStyle w:val="ListB6after"/>
        <w:rPr>
          <w:rStyle w:val="Hyperlink"/>
        </w:rPr>
      </w:pPr>
      <w:r>
        <w:t>Existing digital identity participants:</w:t>
      </w:r>
      <w:r>
        <w:br/>
      </w:r>
      <w:hyperlink r:id="rId18" w:history="1">
        <w:r w:rsidRPr="00D30F8D">
          <w:rPr>
            <w:rStyle w:val="Hyperlink"/>
          </w:rPr>
          <w:t>Civic</w:t>
        </w:r>
      </w:hyperlink>
      <w:r>
        <w:t xml:space="preserve">, </w:t>
      </w:r>
      <w:hyperlink r:id="rId19" w:history="1">
        <w:r w:rsidRPr="00EE1B2A">
          <w:rPr>
            <w:rStyle w:val="Hyperlink"/>
          </w:rPr>
          <w:t>DID</w:t>
        </w:r>
      </w:hyperlink>
      <w:r>
        <w:t xml:space="preserve"> (Decentralized ID), </w:t>
      </w:r>
      <w:hyperlink r:id="rId20" w:history="1">
        <w:r w:rsidRPr="00EA6782">
          <w:rPr>
            <w:rStyle w:val="Hyperlink"/>
          </w:rPr>
          <w:t>Essentia</w:t>
        </w:r>
      </w:hyperlink>
      <w:r>
        <w:t xml:space="preserve">, </w:t>
      </w:r>
      <w:r w:rsidRPr="00CD4190">
        <w:t>Estonia</w:t>
      </w:r>
      <w:r>
        <w:t xml:space="preserve">, </w:t>
      </w:r>
      <w:hyperlink r:id="rId21" w:history="1">
        <w:r>
          <w:rPr>
            <w:rStyle w:val="Hyperlink"/>
          </w:rPr>
          <w:t>Legal Entity Identifier (LEI)</w:t>
        </w:r>
      </w:hyperlink>
      <w:r>
        <w:t xml:space="preserve">, </w:t>
      </w:r>
      <w:hyperlink r:id="rId22" w:history="1">
        <w:r w:rsidRPr="00C86D1D">
          <w:rPr>
            <w:rStyle w:val="Hyperlink"/>
          </w:rPr>
          <w:t>OpenID</w:t>
        </w:r>
      </w:hyperlink>
      <w:r>
        <w:t xml:space="preserve">, </w:t>
      </w:r>
      <w:hyperlink r:id="rId23" w:history="1">
        <w:r w:rsidRPr="00300F4F">
          <w:rPr>
            <w:rStyle w:val="Hyperlink"/>
          </w:rPr>
          <w:t>Persona</w:t>
        </w:r>
      </w:hyperlink>
      <w:r>
        <w:t xml:space="preserve">, </w:t>
      </w:r>
      <w:hyperlink r:id="rId24" w:history="1">
        <w:proofErr w:type="spellStart"/>
        <w:r w:rsidRPr="00CD4190">
          <w:rPr>
            <w:rStyle w:val="Hyperlink"/>
          </w:rPr>
          <w:t>uPort</w:t>
        </w:r>
        <w:proofErr w:type="spellEnd"/>
      </w:hyperlink>
      <w:r>
        <w:t xml:space="preserve">, the United Nations ID2020 programme, </w:t>
      </w:r>
      <w:hyperlink r:id="rId25"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could also be used by non-</w:t>
      </w:r>
      <w:proofErr w:type="spellStart"/>
      <w:r>
        <w:t>Pacio</w:t>
      </w:r>
      <w:proofErr w:type="spellEnd"/>
      <w:r>
        <w:t xml:space="preserve">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13" w:name="_Ref530798936"/>
      <w:bookmarkStart w:id="14" w:name="_Toc531185477"/>
      <w:r>
        <w:t>Data Types Directory</w:t>
      </w:r>
      <w:bookmarkEnd w:id="13"/>
      <w:bookmarkEnd w:id="14"/>
    </w:p>
    <w:p w14:paraId="5AEADEE3" w14:textId="478D0480" w:rsidR="004A39CB" w:rsidRDefault="004A39CB" w:rsidP="004A39CB">
      <w:r>
        <w:t xml:space="preserve">Pacio will create and maintain a public directory of data types for data to be </w:t>
      </w:r>
      <w:r w:rsidR="007E0489">
        <w:t xml:space="preserve">described by </w:t>
      </w:r>
      <w:r>
        <w:t>SSIM. These data types will be somewhat akin to database schema, but are intended to be universal, and easier to understand for non-technical people.</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77777777" w:rsidR="004A39CB" w:rsidRDefault="004A39CB" w:rsidP="004A39CB">
      <w:pPr>
        <w:pStyle w:val="Normal3after"/>
      </w:pPr>
      <w:bookmarkStart w:id="15" w:name="_Hlk531058235"/>
      <w:r>
        <w:t>A data type can specify:</w:t>
      </w:r>
    </w:p>
    <w:p w14:paraId="6BC6CC64" w14:textId="77777777" w:rsidR="004A39CB" w:rsidRDefault="004A39CB" w:rsidP="004A39CB">
      <w:pPr>
        <w:pStyle w:val="ListB6after"/>
      </w:pPr>
      <w:r>
        <w:t>a single item such as a number, a money item, a datetime, or some text etc</w:t>
      </w:r>
    </w:p>
    <w:p w14:paraId="449C0F77" w14:textId="50AFD4AE" w:rsidR="004A39CB" w:rsidRDefault="004A39CB" w:rsidP="004A39CB">
      <w:pPr>
        <w:pStyle w:val="ListB6after"/>
      </w:pPr>
      <w:r>
        <w:t>a number of components e.g. a money amount, a quantity number, a</w:t>
      </w:r>
      <w:r w:rsidR="003E566E">
        <w:t>n acti</w:t>
      </w:r>
      <w:r w:rsidR="002724A6">
        <w:t>v</w:t>
      </w:r>
      <w:r w:rsidR="003E566E">
        <w:t>ity</w:t>
      </w:r>
      <w:r>
        <w:t xml:space="preserve"> units number, a </w:t>
      </w:r>
      <w:r w:rsidR="002724A6">
        <w:t>barcode (</w:t>
      </w:r>
      <w:r>
        <w:t>inventory</w:t>
      </w:r>
      <w:r w:rsidR="002724A6">
        <w:t>)</w:t>
      </w:r>
      <w:r>
        <w:t xml:space="preserve"> reference etc as needed.</w:t>
      </w:r>
    </w:p>
    <w:p w14:paraId="320A1AE1" w14:textId="77777777" w:rsidR="004A39CB" w:rsidRDefault="004A39CB" w:rsidP="004A39CB">
      <w:pPr>
        <w:pStyle w:val="ListB6after"/>
      </w:pPr>
      <w:r>
        <w:t>larger items also such as document, image, video, file … any digital thing.</w:t>
      </w:r>
    </w:p>
    <w:bookmarkEnd w:id="15"/>
    <w:p w14:paraId="48B5EAA0" w14:textId="77777777" w:rsidR="004A39CB" w:rsidRDefault="004A39CB" w:rsidP="004A39CB">
      <w:pPr>
        <w:pStyle w:val="ListBullet"/>
      </w:pPr>
      <w:r>
        <w:lastRenderedPageBreak/>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18CC98E1" w14:textId="77777777" w:rsidR="00A976BB" w:rsidRDefault="00A976BB" w:rsidP="009A0E7D">
      <w:r>
        <w:t>A data type is referenced by an Id into t</w:t>
      </w:r>
      <w:r w:rsidR="004A39CB">
        <w:t>he data types directory</w:t>
      </w:r>
      <w:r>
        <w:t>.</w:t>
      </w:r>
    </w:p>
    <w:p w14:paraId="40AAF86F" w14:textId="36C1649F" w:rsidR="004A39CB" w:rsidRDefault="00A976BB" w:rsidP="009A0E7D">
      <w:r>
        <w:t>The data types directory</w:t>
      </w:r>
      <w:r w:rsidR="004A39CB">
        <w:t xml:space="preserve"> will be extended as ne</w:t>
      </w:r>
      <w:r>
        <w:t>eded</w:t>
      </w:r>
      <w:r w:rsidR="004A39CB">
        <w:t xml:space="preserve"> in a </w:t>
      </w:r>
      <w:proofErr w:type="spellStart"/>
      <w:r w:rsidR="004A39CB">
        <w:t>Pacio</w:t>
      </w:r>
      <w:proofErr w:type="spellEnd"/>
      <w:r w:rsidR="004A39CB">
        <w:t xml:space="preserve"> moderated folksonomy</w:t>
      </w:r>
      <w:r w:rsidR="004A39CB">
        <w:fldChar w:fldCharType="begin"/>
      </w:r>
      <w:r w:rsidR="004A39CB">
        <w:instrText xml:space="preserve"> NOTEREF _Ref530623108 \f \h </w:instrText>
      </w:r>
      <w:r w:rsidR="004A39CB">
        <w:fldChar w:fldCharType="separate"/>
      </w:r>
      <w:r w:rsidR="00DE0FEE" w:rsidRPr="00DE0FEE">
        <w:rPr>
          <w:rStyle w:val="FootnoteReference"/>
        </w:rPr>
        <w:t>1</w:t>
      </w:r>
      <w:r w:rsidR="004A39CB">
        <w:fldChar w:fldCharType="end"/>
      </w:r>
      <w:r w:rsidR="004A39CB">
        <w:t xml:space="preserve"> like process.</w:t>
      </w:r>
    </w:p>
    <w:p w14:paraId="008D3206" w14:textId="77777777" w:rsidR="00C96057" w:rsidRDefault="00C96057" w:rsidP="00A77F44">
      <w:pPr>
        <w:pStyle w:val="Heading2"/>
      </w:pPr>
      <w:bookmarkStart w:id="16" w:name="_Toc531185478"/>
      <w:r>
        <w:t>Facts Directories</w:t>
      </w:r>
      <w:bookmarkEnd w:id="16"/>
    </w:p>
    <w:p w14:paraId="43C4B81E" w14:textId="1D134284" w:rsidR="00C96057" w:rsidRDefault="00C96057" w:rsidP="00C96057">
      <w:pPr>
        <w:pStyle w:val="Normal6after"/>
      </w:pPr>
      <w:r>
        <w:t xml:space="preserve">Pacio will develop and maintain directories of world facts or information, to be used as part of the semantic classification of </w:t>
      </w:r>
      <w:r w:rsidR="00DF7DC2">
        <w:t>data</w:t>
      </w:r>
      <w:r>
        <w:t>.</w:t>
      </w:r>
    </w:p>
    <w:p w14:paraId="714AD593" w14:textId="77777777" w:rsidR="00DF7DC2" w:rsidRDefault="00C96057" w:rsidP="00C96057">
      <w:pPr>
        <w:pStyle w:val="Normal6after"/>
      </w:pPr>
      <w:r>
        <w:t>These directories are for information which does not change, or which changes infrequently. (An example of a ‘fact” which could change is a country grouping as for the UK and Brexit.)</w:t>
      </w:r>
    </w:p>
    <w:p w14:paraId="6CD8299E" w14:textId="6C8220F7" w:rsidR="00C96057" w:rsidRDefault="00DF7DC2" w:rsidP="00C96057">
      <w:pPr>
        <w:pStyle w:val="Normal6after"/>
      </w:pPr>
      <w:r>
        <w:t>D</w:t>
      </w:r>
      <w:r w:rsidR="00C96057">
        <w:t>irectories will use existing classification</w:t>
      </w:r>
      <w:r w:rsidR="008E00BF">
        <w:t>s</w:t>
      </w:r>
      <w:r w:rsidR="00C96057">
        <w:t xml:space="preserve"> where possible</w:t>
      </w:r>
      <w:r w:rsidR="008E00BF">
        <w:t xml:space="preserve"> e.g. ISO country codes</w:t>
      </w:r>
      <w:r w:rsidR="00C96057">
        <w:t>.</w:t>
      </w:r>
    </w:p>
    <w:p w14:paraId="0B27DADF" w14:textId="468D3839" w:rsidR="00C96057" w:rsidRDefault="00C96057" w:rsidP="00C96057">
      <w:r>
        <w:t xml:space="preserve">The facts directories will be open source and accessible to all as a Directories Service, maintained via a </w:t>
      </w:r>
      <w:proofErr w:type="spellStart"/>
      <w:r>
        <w:t>Pacio</w:t>
      </w:r>
      <w:proofErr w:type="spellEnd"/>
      <w:r>
        <w:t xml:space="preserve"> moderated folksonomy</w:t>
      </w:r>
      <w:r w:rsidRPr="000B6A82">
        <w:rPr>
          <w:vertAlign w:val="superscript"/>
        </w:rPr>
        <w:fldChar w:fldCharType="begin"/>
      </w:r>
      <w:r w:rsidRPr="000B6A82">
        <w:rPr>
          <w:vertAlign w:val="superscript"/>
        </w:rPr>
        <w:instrText xml:space="preserve"> NOTEREF _Ref530623108 \h </w:instrText>
      </w:r>
      <w:r>
        <w:rPr>
          <w:vertAlign w:val="superscript"/>
        </w:rPr>
        <w:instrText xml:space="preserve"> \* MERGEFORMAT </w:instrText>
      </w:r>
      <w:r w:rsidRPr="000B6A82">
        <w:rPr>
          <w:vertAlign w:val="superscript"/>
        </w:rPr>
      </w:r>
      <w:r w:rsidRPr="000B6A82">
        <w:rPr>
          <w:vertAlign w:val="superscript"/>
        </w:rPr>
        <w:fldChar w:fldCharType="separate"/>
      </w:r>
      <w:r w:rsidR="00DE0FEE">
        <w:rPr>
          <w:vertAlign w:val="superscript"/>
        </w:rPr>
        <w:t>1</w:t>
      </w:r>
      <w:r w:rsidRPr="000B6A82">
        <w:rPr>
          <w:vertAlign w:val="superscript"/>
        </w:rPr>
        <w:fldChar w:fldCharType="end"/>
      </w:r>
      <w:r>
        <w:t xml:space="preserve"> like process.</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32B2C77D"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6"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7451CCB" w:rsidR="00621AD8" w:rsidRDefault="007D2268" w:rsidP="00C96057">
      <w:r>
        <w:t xml:space="preserve">The </w:t>
      </w:r>
      <w:r w:rsidR="00447E76">
        <w:t xml:space="preserve">relationship for a data item being described with a “fact” is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 xml:space="preserve">“is a </w:t>
      </w:r>
      <w:proofErr w:type="gramStart"/>
      <w:r w:rsidR="00621AD8">
        <w:t xml:space="preserve">“ </w:t>
      </w:r>
      <w:r w:rsidR="00A77F44">
        <w:t>are</w:t>
      </w:r>
      <w:proofErr w:type="gramEnd"/>
      <w:r w:rsidR="00A77F44">
        <w:t xml:space="preserv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0C09C2CE"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 attempts have 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w:t>
      </w:r>
      <w:r w:rsidR="004E6693">
        <w:lastRenderedPageBreak/>
        <w:t>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711A5257" w:rsidR="00192753" w:rsidRDefault="00192753" w:rsidP="00C96057">
      <w:pPr>
        <w:pStyle w:val="ListB6after"/>
      </w:pPr>
      <w:r>
        <w:t>Service types</w:t>
      </w:r>
      <w:r w:rsidR="009A2863">
        <w:t xml:space="preserve"> – accounting, auditing, legal work etc</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14CBE85C" w:rsidR="00192753" w:rsidRDefault="00192753" w:rsidP="00192753">
      <w:pPr>
        <w:pStyle w:val="ListB6after"/>
      </w:pPr>
      <w:r>
        <w:t>People names</w:t>
      </w:r>
    </w:p>
    <w:p w14:paraId="2D07BFD7" w14:textId="23CADAF2" w:rsidR="00C96057" w:rsidRDefault="00C96057" w:rsidP="00C23AA2">
      <w:pPr>
        <w:pStyle w:val="ListBullet"/>
      </w:pPr>
      <w:r>
        <w:lastRenderedPageBreak/>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t xml:space="preserve">. This could include </w:t>
      </w:r>
      <w:r w:rsidR="007F248B">
        <w:t>link</w:t>
      </w:r>
      <w:r w:rsidR="0066547C">
        <w:t xml:space="preserve">ing to other facts sources such as </w:t>
      </w:r>
      <w:hyperlink r:id="rId27" w:history="1">
        <w:r w:rsidR="0066547C" w:rsidRPr="0066547C">
          <w:rPr>
            <w:rStyle w:val="Hyperlink"/>
          </w:rPr>
          <w:t>The Data Commons Knowledge Graph (DCKG)</w:t>
        </w:r>
      </w:hyperlink>
      <w:r w:rsidR="0066547C">
        <w:br/>
      </w:r>
    </w:p>
    <w:p w14:paraId="75C29183" w14:textId="77777777" w:rsidR="00A46945" w:rsidRDefault="00A46945" w:rsidP="00A77F44">
      <w:pPr>
        <w:pStyle w:val="Heading2"/>
      </w:pPr>
      <w:bookmarkStart w:id="17" w:name="_Toc531185479"/>
      <w:r>
        <w:t>SSIM Id or SID</w:t>
      </w:r>
      <w:bookmarkEnd w:id="17"/>
    </w:p>
    <w:p w14:paraId="44553DC9" w14:textId="448D960A" w:rsidR="00A46945" w:rsidRDefault="00A46945" w:rsidP="00A46945">
      <w:pPr>
        <w:keepNext/>
      </w:pPr>
      <w:r>
        <w:t xml:space="preserve">Any 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rPr>
      </w:pPr>
      <w:proofErr w:type="gramStart"/>
      <w:r>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3098B826"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A SID by itself would not tell a human observer anything, but software will be easily to 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FD2B07">
      <w:pPr>
        <w:pStyle w:val="Heading1"/>
        <w:pageBreakBefore/>
      </w:pPr>
      <w:bookmarkStart w:id="18" w:name="_Toc531185480"/>
      <w:r>
        <w:lastRenderedPageBreak/>
        <w:t xml:space="preserve">Pacio </w:t>
      </w:r>
      <w:r w:rsidR="009E26F7">
        <w:t>Transactions</w:t>
      </w:r>
      <w:r w:rsidR="0010275B">
        <w:t xml:space="preserve"> with SSIM</w:t>
      </w:r>
      <w:bookmarkEnd w:id="18"/>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65FA56D5" w:rsidR="008A711D" w:rsidRDefault="00D10C9D" w:rsidP="00420B70">
      <w:pPr>
        <w:pStyle w:val="ListB6after"/>
      </w:pPr>
      <w:r>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DE0FEE">
        <w:t>2.1</w:t>
      </w:r>
      <w:r w:rsidR="00757003">
        <w:fldChar w:fldCharType="end"/>
      </w:r>
      <w:r w:rsidR="00757003">
        <w:t xml:space="preserve">) </w:t>
      </w:r>
      <w:r>
        <w:t xml:space="preserve">for the entity (if there is one involved), the user/account, and the </w:t>
      </w:r>
      <w:r w:rsidR="00420B70">
        <w:t>app/</w:t>
      </w:r>
      <w:proofErr w:type="spellStart"/>
      <w:r w:rsidR="00420B70">
        <w:t>dapp</w:t>
      </w:r>
      <w:proofErr w:type="spellEnd"/>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2D5764DF"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DE0FEE">
        <w:t>4.3</w:t>
      </w:r>
      <w:r w:rsidR="00376A55">
        <w:fldChar w:fldCharType="end"/>
      </w:r>
      <w:r w:rsidR="00757003">
        <w:t xml:space="preserve">) </w:t>
      </w:r>
      <w:r w:rsidR="009E7C8D">
        <w:t>reference</w:t>
      </w:r>
      <w:r w:rsidR="005365D6">
        <w:t>.</w:t>
      </w:r>
    </w:p>
    <w:p w14:paraId="54A59D7C" w14:textId="0F0AC879"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DE0FEE">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19" w:name="_Toc531185481"/>
      <w:r>
        <w:t xml:space="preserve">Pacio </w:t>
      </w:r>
      <w:r w:rsidR="009F3D07">
        <w:t>Application Data with SSIM</w:t>
      </w:r>
      <w:bookmarkEnd w:id="19"/>
    </w:p>
    <w:p w14:paraId="7DA924ED" w14:textId="1F52E77B" w:rsidR="009F3D07" w:rsidRDefault="009F3D07" w:rsidP="009F3D07">
      <w:r>
        <w:t xml:space="preserve">Business and other applications which involve more complex data storage </w:t>
      </w:r>
      <w:r w:rsidR="007014C8">
        <w:t xml:space="preserve">and reporting </w:t>
      </w:r>
      <w:r>
        <w:t>than can be handled with just transactions, will use some or all of the following components of SSIM depending on the particular needs of the application. 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0F035E2B" w:rsidR="009F3D07" w:rsidRDefault="009F3D07" w:rsidP="009F3D07">
      <w:pPr>
        <w:pStyle w:val="ListB6after"/>
      </w:pPr>
      <w:r>
        <w:t>S</w:t>
      </w:r>
      <w:commentRangeStart w:id="20"/>
      <w:r>
        <w:t xml:space="preserve">SIM Export Import Objects or </w:t>
      </w:r>
      <w:proofErr w:type="spellStart"/>
      <w:r>
        <w:t>Seximos</w:t>
      </w:r>
      <w:proofErr w:type="spellEnd"/>
      <w:ins w:id="21" w:author="Marcell Nimfuehr" w:date="2018-11-29T08:53:00Z">
        <w:r w:rsidR="0024409F">
          <w:t xml:space="preserve">. </w:t>
        </w:r>
      </w:ins>
      <w:commentRangeEnd w:id="20"/>
      <w:ins w:id="22" w:author="Marcell Nimfuehr" w:date="2018-11-29T08:54:00Z">
        <w:r w:rsidR="0024409F">
          <w:rPr>
            <w:rStyle w:val="CommentReference"/>
            <w:rFonts w:eastAsiaTheme="minorHAnsi" w:cstheme="minorBidi"/>
            <w:lang w:eastAsia="en-US"/>
          </w:rPr>
          <w:commentReference w:id="20"/>
        </w:r>
      </w:ins>
    </w:p>
    <w:p w14:paraId="0C1C7DF7" w14:textId="77777777" w:rsidR="002E2FB5" w:rsidRDefault="002E2FB5" w:rsidP="002E2FB5">
      <w:pPr>
        <w:pStyle w:val="Heading2"/>
      </w:pPr>
      <w:bookmarkStart w:id="23" w:name="_Ref530799018"/>
      <w:bookmarkStart w:id="24" w:name="_Toc531185482"/>
      <w:r>
        <w:lastRenderedPageBreak/>
        <w:t>Data Elements or Delements</w:t>
      </w:r>
      <w:bookmarkEnd w:id="23"/>
      <w:bookmarkEnd w:id="24"/>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053086F5"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DE0FEE">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25" w:name="_Ref530800160"/>
      <w:bookmarkStart w:id="26" w:name="_Toc531185483"/>
      <w:r>
        <w:t>Data Sets</w:t>
      </w:r>
      <w:bookmarkEnd w:id="25"/>
      <w:bookmarkEnd w:id="26"/>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lastRenderedPageBreak/>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t>Data Set Directory</w:t>
      </w:r>
    </w:p>
    <w:p w14:paraId="014A6FBF" w14:textId="33544728" w:rsidR="00E26EAA" w:rsidRDefault="00E26EAA" w:rsidP="00E26EAA">
      <w:r>
        <w:t xml:space="preserve">Pacio will maintain a </w:t>
      </w:r>
      <w:r w:rsidR="00C93E6C">
        <w:t>Data Set D</w:t>
      </w:r>
      <w:r>
        <w:t xml:space="preserve">irectory of data set </w:t>
      </w:r>
      <w:r w:rsidR="00EC614F">
        <w:t xml:space="preserve">header </w:t>
      </w:r>
      <w:r>
        <w:t xml:space="preserve">types which will be extended as necessary to meet the needs of app developers in a </w:t>
      </w:r>
      <w:proofErr w:type="spellStart"/>
      <w:r>
        <w:t>Pacio</w:t>
      </w:r>
      <w:proofErr w:type="spellEnd"/>
      <w:r>
        <w:t xml:space="preserve"> moderated folksonomy</w:t>
      </w:r>
      <w:r>
        <w:fldChar w:fldCharType="begin"/>
      </w:r>
      <w:r>
        <w:instrText xml:space="preserve"> NOTEREF _Ref530623108 \f \h </w:instrText>
      </w:r>
      <w:r>
        <w:fldChar w:fldCharType="separate"/>
      </w:r>
      <w:r w:rsidR="00DE0FEE" w:rsidRPr="00DE0FEE">
        <w:rPr>
          <w:rStyle w:val="FootnoteReference"/>
        </w:rPr>
        <w:t>1</w:t>
      </w:r>
      <w:r>
        <w:fldChar w:fldCharType="end"/>
      </w:r>
      <w:r>
        <w:t xml:space="preserve"> like process.</w:t>
      </w:r>
    </w:p>
    <w:p w14:paraId="5F7DB4FA" w14:textId="2512D26F" w:rsidR="00AE2A1D" w:rsidRDefault="00604D83" w:rsidP="00002976">
      <w:pPr>
        <w:pStyle w:val="Heading2"/>
      </w:pPr>
      <w:bookmarkStart w:id="27" w:name="_Ref530799913"/>
      <w:bookmarkStart w:id="28" w:name="_Toc531185484"/>
      <w:r>
        <w:t>S</w:t>
      </w:r>
      <w:r w:rsidR="00EC614F">
        <w:t>S</w:t>
      </w:r>
      <w:r>
        <w:t xml:space="preserve">IM </w:t>
      </w:r>
      <w:r w:rsidR="00AE2A1D">
        <w:t>Ontologies</w:t>
      </w:r>
      <w:bookmarkEnd w:id="27"/>
      <w:bookmarkEnd w:id="28"/>
    </w:p>
    <w:p w14:paraId="7E8BF20C" w14:textId="346226C1"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and SSIM Export Import Objects</w:t>
      </w:r>
      <w:r w:rsidR="00653621">
        <w:t xml:space="preserve"> </w:t>
      </w:r>
      <w:r w:rsidR="00354357">
        <w:t xml:space="preserve">(Seximos) </w:t>
      </w:r>
      <w:r w:rsidR="00653621">
        <w:t xml:space="preserve">described in the next </w:t>
      </w:r>
      <w:r w:rsidR="00EC614F">
        <w:t xml:space="preserve">two </w:t>
      </w:r>
      <w:r w:rsidR="00653621">
        <w:t>section</w:t>
      </w:r>
      <w:r w:rsidR="00EC614F">
        <w:t>s</w:t>
      </w:r>
      <w:r w:rsidR="00E16A51">
        <w:t>.</w:t>
      </w:r>
    </w:p>
    <w:p w14:paraId="19F42447" w14:textId="36A18FF7"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proofErr w:type="spellStart"/>
      <w:r>
        <w:t>Seximos</w:t>
      </w:r>
      <w:proofErr w:type="spellEnd"/>
      <w:r>
        <w:t>. Business applications which produce XBRL reports or work with other data description languages will need to use ontologies.</w:t>
      </w:r>
    </w:p>
    <w:p w14:paraId="3391FD8A" w14:textId="511D74F9"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Seximos provide interfaces to and from other systems.</w:t>
      </w:r>
    </w:p>
    <w:p w14:paraId="72F5DDBB" w14:textId="39E278F9"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w:t>
      </w:r>
      <w:commentRangeStart w:id="29"/>
      <w:r w:rsidR="00604D83">
        <w:t>folksonomy</w:t>
      </w:r>
      <w:r w:rsidR="001B69CB">
        <w:fldChar w:fldCharType="begin"/>
      </w:r>
      <w:r w:rsidR="001B69CB">
        <w:instrText xml:space="preserve"> NOTEREF _Ref530623108 \f \h </w:instrText>
      </w:r>
      <w:r w:rsidR="001B69CB">
        <w:fldChar w:fldCharType="separate"/>
      </w:r>
      <w:r w:rsidR="00DE0FEE" w:rsidRPr="00DE0FEE">
        <w:rPr>
          <w:rStyle w:val="FootnoteReference"/>
        </w:rPr>
        <w:t>1</w:t>
      </w:r>
      <w:r w:rsidR="001B69CB">
        <w:fldChar w:fldCharType="end"/>
      </w:r>
      <w:r w:rsidR="001B69CB">
        <w:t xml:space="preserve"> </w:t>
      </w:r>
      <w:commentRangeEnd w:id="29"/>
      <w:r w:rsidR="000564CE">
        <w:rPr>
          <w:rStyle w:val="CommentReference"/>
        </w:rPr>
        <w:commentReference w:id="29"/>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454AF289"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of</w:t>
      </w:r>
      <w:ins w:id="30" w:author="Marcell Nimfuehr" w:date="2018-11-29T09:00:00Z">
        <w:r w:rsidR="000564CE">
          <w:t xml:space="preserve"> </w:t>
        </w:r>
      </w:ins>
      <w:proofErr w:type="spellStart"/>
      <w:r>
        <w:t>Seximos</w:t>
      </w:r>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lastRenderedPageBreak/>
        <w:t xml:space="preserve">Apps will use ontologies to categorise the data they are creating, and, if alternatives should exist for a particular item,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05484931" w14:textId="44592EF9" w:rsidR="00F91805" w:rsidRDefault="00F91805" w:rsidP="00F0796A">
      <w:pPr>
        <w:pStyle w:val="Normal3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r w:rsidR="002D78CC">
        <w:t>similar to</w:t>
      </w:r>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all of a domain’s members. </w:t>
      </w:r>
      <w:r w:rsidR="002D78CC">
        <w:t>In XBRL terms SSIM domains encompass both dimensions and domains.</w:t>
      </w:r>
    </w:p>
    <w:p w14:paraId="04803321" w14:textId="5838F6F0" w:rsidR="00F91805" w:rsidRDefault="00F91805" w:rsidP="00C57D6A">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lastRenderedPageBreak/>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31" w:name="_Ref530799066"/>
      <w:bookmarkStart w:id="32" w:name="_Ref530799968"/>
      <w:bookmarkStart w:id="33" w:name="_Toc531185485"/>
      <w:r>
        <w:t xml:space="preserve">SSIM </w:t>
      </w:r>
      <w:r w:rsidR="00ED4E89">
        <w:t xml:space="preserve">Smart </w:t>
      </w:r>
      <w:r w:rsidR="0005719A">
        <w:t xml:space="preserve">Reporting </w:t>
      </w:r>
      <w:r>
        <w:t xml:space="preserve">Objects or </w:t>
      </w:r>
      <w:proofErr w:type="spellStart"/>
      <w:r>
        <w:t>S</w:t>
      </w:r>
      <w:r w:rsidR="0005719A">
        <w:t>sr</w:t>
      </w:r>
      <w:r>
        <w:t>os</w:t>
      </w:r>
      <w:bookmarkEnd w:id="31"/>
      <w:bookmarkEnd w:id="32"/>
      <w:bookmarkEnd w:id="33"/>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4E0DB477" w:rsidR="007C3C81" w:rsidRDefault="007C3C81" w:rsidP="00604D83">
      <w:r>
        <w:t>The Pacio report writer uses them. An apps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r w:rsidR="00C27D9E">
        <w:t xml:space="preserve">particular reporting areas e.g. Fixed Assets. </w:t>
      </w:r>
      <w:proofErr w:type="spellStart"/>
      <w:r w:rsidR="00E4715D">
        <w:t>Incl</w:t>
      </w:r>
      <w:r w:rsidR="00655AD9">
        <w:t>-</w:t>
      </w:r>
      <w:r w:rsidR="00DC41ED">
        <w:t>Ssro</w:t>
      </w:r>
      <w:proofErr w:type="spellEnd"/>
      <w:r w:rsidR="00623542">
        <w:t xml:space="preserve"> Set</w:t>
      </w:r>
      <w:r w:rsidR="00C27D9E">
        <w:t xml:space="preserve">s </w:t>
      </w:r>
      <w:r w:rsidR="00C27D9E">
        <w:lastRenderedPageBreak/>
        <w:t xml:space="preserve">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complete in itself, </w:t>
      </w:r>
      <w:r w:rsidR="00655AD9">
        <w:t xml:space="preserve">and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08059902" w:rsidR="00080E70" w:rsidRDefault="001C4347" w:rsidP="00002976">
      <w:pPr>
        <w:pStyle w:val="Heading2"/>
      </w:pPr>
      <w:bookmarkStart w:id="34" w:name="_Ref530830106"/>
      <w:bookmarkStart w:id="35" w:name="_Ref530830158"/>
      <w:bookmarkStart w:id="36" w:name="_Toc531185486"/>
      <w:r>
        <w:t xml:space="preserve">SSIM Export </w:t>
      </w:r>
      <w:r w:rsidR="00C67D26">
        <w:t xml:space="preserve">Import </w:t>
      </w:r>
      <w:r>
        <w:t>Objects or Sex</w:t>
      </w:r>
      <w:r w:rsidR="00C67D26">
        <w:t>im</w:t>
      </w:r>
      <w:r>
        <w:t>os</w:t>
      </w:r>
      <w:bookmarkEnd w:id="34"/>
      <w:bookmarkEnd w:id="35"/>
      <w:bookmarkEnd w:id="36"/>
    </w:p>
    <w:p w14:paraId="4C83757D" w14:textId="6691BD62" w:rsidR="00C67D26" w:rsidRDefault="001C4347" w:rsidP="00FC5542">
      <w:r>
        <w:t xml:space="preserve">SSIM Export </w:t>
      </w:r>
      <w:r w:rsidR="00C67D26">
        <w:t xml:space="preserve">Import </w:t>
      </w:r>
      <w:r>
        <w:t xml:space="preserve">Objects </w:t>
      </w:r>
      <w:r w:rsidR="00031E9C">
        <w:t xml:space="preserve">or </w:t>
      </w:r>
      <w:r w:rsidR="00C67D26">
        <w:t>Seximos</w:t>
      </w:r>
      <w:r w:rsidR="00031E9C">
        <w:t xml:space="preserve"> </w:t>
      </w:r>
      <w:r w:rsidR="008A5558">
        <w:t xml:space="preserve">will allow </w:t>
      </w:r>
      <w:r w:rsidR="00C67D26">
        <w:t xml:space="preserve">export of </w:t>
      </w:r>
      <w:del w:id="37" w:author="Marcell Nimfuehr" w:date="2018-11-29T09:01:00Z">
        <w:r w:rsidR="008A5558" w:rsidDel="009E6813">
          <w:delText xml:space="preserve">of </w:delText>
        </w:r>
      </w:del>
      <w:r w:rsidR="008A5558">
        <w:t xml:space="preserve">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77777777" w:rsidR="005F65FE" w:rsidRDefault="00C67D26" w:rsidP="009F1838">
      <w:pPr>
        <w:pStyle w:val="Normal6after"/>
      </w:pPr>
      <w:r>
        <w:t>Seximos</w:t>
      </w:r>
      <w:r w:rsidR="00031E9C">
        <w:t xml:space="preserve"> </w:t>
      </w:r>
      <w:r>
        <w:t xml:space="preserve">and Seximo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3EE97F6D"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w:t>
      </w:r>
      <w:proofErr w:type="spellStart"/>
      <w:r>
        <w:t>Seximos</w:t>
      </w:r>
      <w:proofErr w:type="spellEnd"/>
      <w:r>
        <w:t xml:space="preserve"> and </w:t>
      </w:r>
      <w:proofErr w:type="spellStart"/>
      <w:r>
        <w:t>Seximo</w:t>
      </w:r>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Sssros</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4047AC31" w:rsidR="00424E18" w:rsidRDefault="001D356E" w:rsidP="00424E18">
      <w:pPr>
        <w:pStyle w:val="ListB6after"/>
      </w:pPr>
      <w:r>
        <w:t>SSIM ontology to s</w:t>
      </w:r>
      <w:r w:rsidR="00AE2A1D">
        <w:t xml:space="preserve">chemas as in </w:t>
      </w:r>
      <w:hyperlink r:id="rId28" w:history="1">
        <w:r w:rsidR="00AE2A1D" w:rsidRPr="00887C03">
          <w:rPr>
            <w:rStyle w:val="Hyperlink"/>
          </w:rPr>
          <w:t>Schema.org</w:t>
        </w:r>
      </w:hyperlink>
      <w:r w:rsidR="00424E18">
        <w:t xml:space="preserve"> for reporting – no writing</w:t>
      </w:r>
    </w:p>
    <w:p w14:paraId="563369A5" w14:textId="18A5B56F"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29"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r w:rsidR="00C67D26">
        <w:t>Seximo</w:t>
      </w:r>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02C0A731" w:rsidR="00031E9C" w:rsidRDefault="00424E18" w:rsidP="00031E9C">
      <w:r>
        <w:t xml:space="preserve">As for other SSIM components, </w:t>
      </w:r>
      <w:r w:rsidR="00C67D26">
        <w:t>Seximos</w:t>
      </w:r>
      <w:r w:rsidR="00031E9C">
        <w:t xml:space="preserve"> and Sex</w:t>
      </w:r>
      <w:r w:rsidR="00C67D26">
        <w:t>im</w:t>
      </w:r>
      <w:r w:rsidR="00031E9C">
        <w:t>o Sets are maintained in spreadsheets which are imported into Pacio</w:t>
      </w:r>
      <w:r w:rsidR="00756A3F">
        <w:t>, with extensive validity and consistency checking.</w:t>
      </w:r>
    </w:p>
    <w:p w14:paraId="14DD7446" w14:textId="79BEC524" w:rsidR="00031E9C" w:rsidRDefault="00C67D26" w:rsidP="00031E9C">
      <w:r>
        <w:t>Seximos</w:t>
      </w:r>
      <w:r w:rsidR="00031E9C">
        <w:t xml:space="preserve"> and S</w:t>
      </w:r>
      <w:r w:rsidR="000D2F8B">
        <w:t>ex</w:t>
      </w:r>
      <w:r>
        <w:t>im</w:t>
      </w:r>
      <w:r w:rsidR="000D2F8B">
        <w:t>o</w:t>
      </w:r>
      <w:r w:rsidR="00031E9C">
        <w:t xml:space="preserve"> Sets are described fully in the separate </w:t>
      </w:r>
      <w:r>
        <w:t>Seximos</w:t>
      </w:r>
      <w:r w:rsidR="00031E9C" w:rsidRPr="00FB3C52">
        <w:t xml:space="preserve">.docx </w:t>
      </w:r>
      <w:r w:rsidR="00031E9C">
        <w:t>document.</w:t>
      </w:r>
      <w:r w:rsidR="000D2F8B">
        <w:t xml:space="preserve"> [?? To be written]</w:t>
      </w:r>
    </w:p>
    <w:p w14:paraId="57502147" w14:textId="10175CB4" w:rsidR="00AD73CD" w:rsidRDefault="00AD73CD" w:rsidP="00AD73CD">
      <w:pPr>
        <w:pStyle w:val="Heading1"/>
      </w:pPr>
      <w:bookmarkStart w:id="38" w:name="_Toc531185487"/>
      <w:bookmarkEnd w:id="2"/>
      <w:r>
        <w:t>Points</w:t>
      </w:r>
      <w:r w:rsidR="0080170D">
        <w:t xml:space="preserve"> still</w:t>
      </w:r>
      <w:r>
        <w:t xml:space="preserve"> to cover</w:t>
      </w:r>
      <w:bookmarkEnd w:id="38"/>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0225FAC3" w:rsidR="00F2737C" w:rsidRDefault="00261F8B" w:rsidP="00B96FD1">
      <w:r>
        <w:t>H</w:t>
      </w:r>
      <w:del w:id="39" w:author="Marcell Nimfuehr" w:date="2018-11-29T09:01:00Z">
        <w:r w:rsidR="000F1970" w:rsidDel="009E6813">
          <w:delText>h</w:delText>
        </w:r>
      </w:del>
      <w:r w:rsidR="000F1970">
        <w:t>andling o</w:t>
      </w:r>
      <w:r w:rsidR="000828B4">
        <w:t>ther entity DBs</w:t>
      </w:r>
    </w:p>
    <w:p w14:paraId="1429014D" w14:textId="0611BDB8" w:rsidR="000F1970" w:rsidRDefault="007C3C81" w:rsidP="000F1970">
      <w:r>
        <w:lastRenderedPageBreak/>
        <w:t>E</w:t>
      </w:r>
      <w:r w:rsidR="005833E2">
        <w:t>ntity privacy issues</w:t>
      </w:r>
    </w:p>
    <w:p w14:paraId="0755B0D9" w14:textId="0423B1C1" w:rsidR="000F1970" w:rsidRDefault="000F1970" w:rsidP="000F1970">
      <w:r>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 xml:space="preserve">Add a report writer section,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460E4C"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172824">
      <w:headerReference w:type="default" r:id="rId31"/>
      <w:pgSz w:w="11906" w:h="16838" w:code="9"/>
      <w:pgMar w:top="1077" w:right="1418" w:bottom="1077"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cell Nimfuehr" w:date="2018-11-29T09:02:00Z" w:initials="MN">
    <w:p w14:paraId="52FA088E" w14:textId="77777777" w:rsidR="009E6813" w:rsidRDefault="009E6813">
      <w:pPr>
        <w:pStyle w:val="CommentText"/>
      </w:pPr>
      <w:r>
        <w:rPr>
          <w:rStyle w:val="CommentReference"/>
        </w:rPr>
        <w:annotationRef/>
      </w:r>
      <w:r>
        <w:t xml:space="preserve">After reading the document I think we should have chapter 0 and have a paragraph there describing for whom this document is. </w:t>
      </w:r>
    </w:p>
    <w:p w14:paraId="6D2CA2CF" w14:textId="77777777" w:rsidR="002C5390" w:rsidRDefault="002C5390">
      <w:pPr>
        <w:pStyle w:val="CommentText"/>
      </w:pPr>
    </w:p>
    <w:p w14:paraId="09EDE1A8" w14:textId="77777777" w:rsidR="002C5390" w:rsidRDefault="002C5390">
      <w:pPr>
        <w:pStyle w:val="CommentText"/>
      </w:pPr>
    </w:p>
    <w:p w14:paraId="001B3405" w14:textId="253DF90E" w:rsidR="002C5390" w:rsidRDefault="002C5390">
      <w:pPr>
        <w:pStyle w:val="CommentText"/>
      </w:pPr>
      <w:proofErr w:type="gramStart"/>
      <w:r>
        <w:t>Additionally</w:t>
      </w:r>
      <w:proofErr w:type="gramEnd"/>
      <w:r>
        <w:t xml:space="preserve"> what I am missing in the Overview: </w:t>
      </w:r>
      <w:r>
        <w:br/>
      </w:r>
      <w:r>
        <w:br/>
        <w:t xml:space="preserve">Why we need it? What is the difference to today? Why SSIM will be better? How will it be implemented in corporations? How will it become a global standard? What are the obstacles to overcome? </w:t>
      </w:r>
    </w:p>
  </w:comment>
  <w:comment w:id="8" w:author="Marcell Nimfuehr" w:date="2018-11-29T08:49:00Z" w:initials="MN">
    <w:p w14:paraId="41F99114" w14:textId="77777777" w:rsidR="005377B8" w:rsidRDefault="005377B8">
      <w:pPr>
        <w:pStyle w:val="CommentText"/>
      </w:pPr>
      <w:r>
        <w:rPr>
          <w:rStyle w:val="CommentReference"/>
        </w:rPr>
        <w:annotationRef/>
      </w:r>
      <w:r>
        <w:t xml:space="preserve">Can you make two simple hand drawings? One where you show how the points are related. And secondly, if we take the invoice for the can of beans the process of how information is attached to the invoice. That would help greatly to understand it. </w:t>
      </w:r>
    </w:p>
    <w:p w14:paraId="58191312" w14:textId="37794284" w:rsidR="005377B8" w:rsidRDefault="005377B8">
      <w:pPr>
        <w:pStyle w:val="CommentText"/>
      </w:pPr>
    </w:p>
  </w:comment>
  <w:comment w:id="20" w:author="Marcell Nimfuehr" w:date="2018-11-29T08:54:00Z" w:initials="MN">
    <w:p w14:paraId="0F405F1B" w14:textId="39E2714C" w:rsidR="0024409F" w:rsidRDefault="0024409F">
      <w:pPr>
        <w:pStyle w:val="CommentText"/>
      </w:pPr>
      <w:r>
        <w:rPr>
          <w:rStyle w:val="CommentReference"/>
        </w:rPr>
        <w:annotationRef/>
      </w:r>
      <w:r>
        <w:t>If you switch Export and Import you get SIMEO</w:t>
      </w:r>
    </w:p>
  </w:comment>
  <w:comment w:id="29" w:author="Marcell Nimfuehr" w:date="2018-11-29T09:00:00Z" w:initials="MN">
    <w:p w14:paraId="2967CAE2" w14:textId="06CEC43C" w:rsidR="000564CE" w:rsidRDefault="000564CE">
      <w:pPr>
        <w:pStyle w:val="CommentText"/>
      </w:pPr>
      <w:r>
        <w:rPr>
          <w:rStyle w:val="CommentReference"/>
        </w:rPr>
        <w:annotationRef/>
      </w:r>
      <w:r>
        <w:t>The footnote is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B3405" w15:done="0"/>
  <w15:commentEx w15:paraId="58191312" w15:done="0"/>
  <w15:commentEx w15:paraId="0F405F1B" w15:done="0"/>
  <w15:commentEx w15:paraId="2967CA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B3405" w16cid:durableId="1FAA298C"/>
  <w16cid:commentId w16cid:paraId="58191312" w16cid:durableId="1FAA268D"/>
  <w16cid:commentId w16cid:paraId="0F405F1B" w16cid:durableId="1FAA27AB"/>
  <w16cid:commentId w16cid:paraId="2967CAE2" w16cid:durableId="1FAA29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1F16A" w14:textId="77777777" w:rsidR="006068BA" w:rsidRDefault="006068BA" w:rsidP="00D778FD">
      <w:r>
        <w:separator/>
      </w:r>
    </w:p>
  </w:endnote>
  <w:endnote w:type="continuationSeparator" w:id="0">
    <w:p w14:paraId="618CCB2D" w14:textId="77777777" w:rsidR="006068BA" w:rsidRDefault="006068BA"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8A935" w14:textId="77777777" w:rsidR="006068BA" w:rsidRDefault="006068BA" w:rsidP="00D778FD">
      <w:r>
        <w:separator/>
      </w:r>
    </w:p>
  </w:footnote>
  <w:footnote w:type="continuationSeparator" w:id="0">
    <w:p w14:paraId="174EA7E7" w14:textId="77777777" w:rsidR="006068BA" w:rsidRDefault="006068BA" w:rsidP="00D778FD">
      <w:r>
        <w:continuationSeparator/>
      </w:r>
    </w:p>
  </w:footnote>
  <w:footnote w:id="1">
    <w:p w14:paraId="120E8EDF" w14:textId="77777777" w:rsidR="00B72793" w:rsidRPr="00B01DB7" w:rsidRDefault="00B72793"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B72793" w:rsidRDefault="00B7279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 Nimfuehr">
    <w15:presenceInfo w15:providerId="Windows Live" w15:userId="ea357de83b17969c"/>
  </w15:person>
  <w15:person w15:author="Trevor Watters">
    <w15:presenceInfo w15:providerId="Windows Live" w15:userId="e7379498c1a88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4CE"/>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7F98"/>
    <w:rsid w:val="00121C3E"/>
    <w:rsid w:val="00121CB7"/>
    <w:rsid w:val="00122F8D"/>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6075"/>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4F0B"/>
    <w:rsid w:val="00BA515A"/>
    <w:rsid w:val="00BA5367"/>
    <w:rsid w:val="00BA6F31"/>
    <w:rsid w:val="00BA7555"/>
    <w:rsid w:val="00BA7EA7"/>
    <w:rsid w:val="00BB05B8"/>
    <w:rsid w:val="00BB0F65"/>
    <w:rsid w:val="00BB1030"/>
    <w:rsid w:val="00BB11BA"/>
    <w:rsid w:val="00BB11D0"/>
    <w:rsid w:val="00BB171A"/>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E04F6"/>
    <w:rsid w:val="00CE149F"/>
    <w:rsid w:val="00CE235C"/>
    <w:rsid w:val="00CE3721"/>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E5C"/>
    <w:rsid w:val="00CF6F64"/>
    <w:rsid w:val="00CF74A2"/>
    <w:rsid w:val="00D00D2C"/>
    <w:rsid w:val="00D029DF"/>
    <w:rsid w:val="00D02D68"/>
    <w:rsid w:val="00D04A7C"/>
    <w:rsid w:val="00D04D51"/>
    <w:rsid w:val="00D04F16"/>
    <w:rsid w:val="00D05F50"/>
    <w:rsid w:val="00D07AB0"/>
    <w:rsid w:val="00D10A39"/>
    <w:rsid w:val="00D10C9D"/>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653B"/>
    <w:rsid w:val="00DB73D4"/>
    <w:rsid w:val="00DB7449"/>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4BEF"/>
    <w:rsid w:val="00F55B92"/>
    <w:rsid w:val="00F56AA2"/>
    <w:rsid w:val="00F56E1A"/>
    <w:rsid w:val="00F574F9"/>
    <w:rsid w:val="00F6036D"/>
    <w:rsid w:val="00F613D2"/>
    <w:rsid w:val="00F61B9A"/>
    <w:rsid w:val="00F62053"/>
    <w:rsid w:val="00F6325C"/>
    <w:rsid w:val="00F6387C"/>
    <w:rsid w:val="00F641DE"/>
    <w:rsid w:val="00F67A36"/>
    <w:rsid w:val="00F67B1F"/>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entity.foundation/" TargetMode="External"/><Relationship Id="rId18" Type="http://schemas.openxmlformats.org/officeDocument/2006/relationships/hyperlink" Target="https://www.civic.com/" TargetMode="External"/><Relationship Id="rId26" Type="http://schemas.openxmlformats.org/officeDocument/2006/relationships/hyperlink" Target="https://en.wikipedia.org/wiki/Web_Ontology_Language" TargetMode="External"/><Relationship Id="rId3" Type="http://schemas.openxmlformats.org/officeDocument/2006/relationships/numbering" Target="numbering.xml"/><Relationship Id="rId21" Type="http://schemas.openxmlformats.org/officeDocument/2006/relationships/hyperlink" Target="https://www.globallei.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blogs.microsoft.com/enterprisemobility/2018/02/12/decentralized-digital-identities-and-blockchain-the-future-as-we-see-it/" TargetMode="External"/><Relationship Id="rId17" Type="http://schemas.openxmlformats.org/officeDocument/2006/relationships/hyperlink" Target="https://w3c.github.io/vc-data-model/" TargetMode="External"/><Relationship Id="rId25" Type="http://schemas.openxmlformats.org/officeDocument/2006/relationships/hyperlink" Target="https://www.verime.net/"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medium.com/decentralized-identity/a-universal-resolver-for-self-sovereign-identifiers-48e6b4a5cc3c" TargetMode="External"/><Relationship Id="rId20" Type="http://schemas.openxmlformats.org/officeDocument/2006/relationships/hyperlink" Target="https://essentia.one/" TargetMode="External"/><Relationship Id="rId29" Type="http://schemas.openxmlformats.org/officeDocument/2006/relationships/hyperlink" Target="https://protege.stanford.edu/conference/2006/submissions/slides/1.2_Uschol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uport.m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decentralized-identity/hubs/blob/master/explainer.md" TargetMode="External"/><Relationship Id="rId23" Type="http://schemas.openxmlformats.org/officeDocument/2006/relationships/hyperlink" Target="https://persona.im/" TargetMode="External"/><Relationship Id="rId28" Type="http://schemas.openxmlformats.org/officeDocument/2006/relationships/hyperlink" Target="https://schema.org/" TargetMode="External"/><Relationship Id="rId10" Type="http://schemas.microsoft.com/office/2011/relationships/commentsExtended" Target="commentsExtended.xml"/><Relationship Id="rId19" Type="http://schemas.openxmlformats.org/officeDocument/2006/relationships/hyperlink" Target="https://decentralized.id/"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3c-ccg.github.io/did-spec/" TargetMode="External"/><Relationship Id="rId22" Type="http://schemas.openxmlformats.org/officeDocument/2006/relationships/hyperlink" Target="http://openid.net/connect/" TargetMode="External"/><Relationship Id="rId27" Type="http://schemas.openxmlformats.org/officeDocument/2006/relationships/hyperlink" Target="https://browser.datacommons.org/" TargetMode="External"/><Relationship Id="rId30" Type="http://schemas.openxmlformats.org/officeDocument/2006/relationships/image" Target="media/image1.png"/><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8F87B-269E-FB41-ADB1-D5858F1F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4893</TotalTime>
  <Pages>13</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Marcell Nimfuehr</cp:lastModifiedBy>
  <cp:revision>301</cp:revision>
  <cp:lastPrinted>2018-08-06T19:50:00Z</cp:lastPrinted>
  <dcterms:created xsi:type="dcterms:W3CDTF">2018-08-03T14:48:00Z</dcterms:created>
  <dcterms:modified xsi:type="dcterms:W3CDTF">2018-11-29T08:07:00Z</dcterms:modified>
</cp:coreProperties>
</file>