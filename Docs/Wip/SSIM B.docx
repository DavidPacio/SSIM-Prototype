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AFD8A" w14:textId="7F9ED84E" w:rsidR="00AC15CA" w:rsidRDefault="005B5BF1" w:rsidP="00AC15CA">
      <w:pPr>
        <w:pStyle w:val="H2Nolevel"/>
        <w:jc w:val="center"/>
        <w:rPr>
          <w:sz w:val="36"/>
          <w:szCs w:val="36"/>
        </w:rPr>
      </w:pPr>
      <w:bookmarkStart w:id="0" w:name="_Hlk531770697"/>
      <w:bookmarkStart w:id="1" w:name="_Hlk531771097"/>
      <w:r w:rsidRPr="005B5BF1">
        <w:rPr>
          <w:sz w:val="36"/>
          <w:szCs w:val="36"/>
        </w:rPr>
        <w:t>Standardised Sema</w:t>
      </w:r>
      <w:ins w:id="2" w:author="David Hartley" w:date="2018-12-05T11:13:00Z">
        <w:r w:rsidR="00687B18">
          <w:rPr>
            <w:sz w:val="36"/>
            <w:szCs w:val="36"/>
          </w:rPr>
          <w:t>n</w:t>
        </w:r>
      </w:ins>
      <w:r w:rsidRPr="005B5BF1">
        <w:rPr>
          <w:sz w:val="36"/>
          <w:szCs w:val="36"/>
        </w:rPr>
        <w:t>tic Information Model</w:t>
      </w:r>
      <w:r w:rsidR="00981D0B">
        <w:rPr>
          <w:sz w:val="36"/>
          <w:szCs w:val="36"/>
        </w:rPr>
        <w:t xml:space="preserve"> </w:t>
      </w:r>
      <w:bookmarkEnd w:id="0"/>
      <w:r w:rsidR="00981D0B">
        <w:rPr>
          <w:sz w:val="36"/>
          <w:szCs w:val="36"/>
        </w:rPr>
        <w:t>(</w:t>
      </w:r>
      <w:r w:rsidR="00B96FD1">
        <w:rPr>
          <w:sz w:val="36"/>
          <w:szCs w:val="36"/>
        </w:rPr>
        <w:t>SSIM</w:t>
      </w:r>
      <w:r w:rsidR="00981D0B">
        <w:rPr>
          <w:sz w:val="36"/>
          <w:szCs w:val="36"/>
        </w:rPr>
        <w:t>)</w:t>
      </w:r>
    </w:p>
    <w:bookmarkEnd w:id="1"/>
    <w:p w14:paraId="52771993" w14:textId="4AC37B66" w:rsidR="008F6AA3" w:rsidRDefault="00AA4130" w:rsidP="008F6AA3">
      <w:pPr>
        <w:jc w:val="right"/>
      </w:pPr>
      <w:ins w:id="3" w:author="David Hartley" w:date="2018-12-05T10:51:00Z">
        <w:r>
          <w:t xml:space="preserve">Version B </w:t>
        </w:r>
      </w:ins>
      <w:ins w:id="4" w:author="David Hartley" w:date="2018-12-05T10:52:00Z">
        <w:r>
          <w:t>05</w:t>
        </w:r>
      </w:ins>
      <w:del w:id="5" w:author="David Hartley" w:date="2018-12-05T10:52:00Z">
        <w:r w:rsidR="001E34A6" w:rsidDel="00AA4130">
          <w:delText>2</w:delText>
        </w:r>
        <w:r w:rsidR="00E0414E" w:rsidDel="00AA4130">
          <w:delText>8</w:delText>
        </w:r>
      </w:del>
      <w:r w:rsidR="009C336A">
        <w:t xml:space="preserve"> </w:t>
      </w:r>
      <w:ins w:id="6" w:author="David Hartley" w:date="2018-12-05T10:52:00Z">
        <w:r>
          <w:t>December</w:t>
        </w:r>
      </w:ins>
      <w:del w:id="7" w:author="David Hartley" w:date="2018-12-05T10:52:00Z">
        <w:r w:rsidR="00364091" w:rsidDel="00AA4130">
          <w:delText>November</w:delText>
        </w:r>
      </w:del>
      <w:r w:rsidR="008F6AA3">
        <w:t xml:space="preserve"> 201</w:t>
      </w:r>
      <w:r w:rsidR="00DA7F9B">
        <w:t>8</w:t>
      </w:r>
    </w:p>
    <w:sdt>
      <w:sdtPr>
        <w:rPr>
          <w:rFonts w:asciiTheme="minorHAnsi" w:eastAsiaTheme="minorHAnsi" w:hAnsiTheme="minorHAnsi" w:cstheme="minorBidi"/>
          <w:b w:val="0"/>
          <w:bCs w:val="0"/>
          <w:color w:val="auto"/>
          <w:sz w:val="22"/>
          <w:szCs w:val="22"/>
          <w:lang w:val="en-GB" w:eastAsia="en-US"/>
        </w:rPr>
        <w:id w:val="-2048525646"/>
        <w:docPartObj>
          <w:docPartGallery w:val="Table of Contents"/>
          <w:docPartUnique/>
        </w:docPartObj>
      </w:sdtPr>
      <w:sdtEndPr>
        <w:rPr>
          <w:noProof/>
        </w:rPr>
      </w:sdtEndPr>
      <w:sdtContent>
        <w:p w14:paraId="5F6D48A4" w14:textId="62E33EF4" w:rsidR="001B521A" w:rsidRDefault="001B521A" w:rsidP="002B4A30">
          <w:pPr>
            <w:pStyle w:val="TOCHeading"/>
          </w:pPr>
          <w:r>
            <w:t>Contents</w:t>
          </w:r>
        </w:p>
        <w:p w14:paraId="08682692" w14:textId="3DE924C9" w:rsidR="00BC7B9A" w:rsidRDefault="00F77E4B">
          <w:pPr>
            <w:pStyle w:val="TOC1"/>
            <w:tabs>
              <w:tab w:val="left" w:pos="440"/>
              <w:tab w:val="right" w:leader="dot" w:pos="9060"/>
            </w:tabs>
            <w:rPr>
              <w:ins w:id="8" w:author="David Hartley" w:date="2018-12-05T15:54:00Z"/>
              <w:rFonts w:eastAsiaTheme="minorEastAsia"/>
              <w:noProof/>
              <w:lang/>
            </w:rPr>
          </w:pPr>
          <w:r>
            <w:fldChar w:fldCharType="begin"/>
          </w:r>
          <w:r>
            <w:instrText xml:space="preserve"> TOC \o "1-4" \h \z \u </w:instrText>
          </w:r>
          <w:r>
            <w:fldChar w:fldCharType="separate"/>
          </w:r>
          <w:ins w:id="9" w:author="David Hartley" w:date="2018-12-05T15:54:00Z">
            <w:r w:rsidR="00BC7B9A" w:rsidRPr="00E50A79">
              <w:rPr>
                <w:rStyle w:val="Hyperlink"/>
                <w:noProof/>
              </w:rPr>
              <w:fldChar w:fldCharType="begin"/>
            </w:r>
            <w:r w:rsidR="00BC7B9A" w:rsidRPr="00E50A79">
              <w:rPr>
                <w:rStyle w:val="Hyperlink"/>
                <w:noProof/>
              </w:rPr>
              <w:instrText xml:space="preserve"> </w:instrText>
            </w:r>
            <w:r w:rsidR="00BC7B9A">
              <w:rPr>
                <w:noProof/>
              </w:rPr>
              <w:instrText>HYPERLINK \l "_Toc531788602"</w:instrText>
            </w:r>
            <w:r w:rsidR="00BC7B9A" w:rsidRPr="00E50A79">
              <w:rPr>
                <w:rStyle w:val="Hyperlink"/>
                <w:noProof/>
              </w:rPr>
              <w:instrText xml:space="preserve"> </w:instrText>
            </w:r>
            <w:r w:rsidR="00BC7B9A" w:rsidRPr="00E50A79">
              <w:rPr>
                <w:rStyle w:val="Hyperlink"/>
                <w:noProof/>
              </w:rPr>
              <w:fldChar w:fldCharType="separate"/>
            </w:r>
            <w:r w:rsidR="00BC7B9A" w:rsidRPr="00E50A79">
              <w:rPr>
                <w:rStyle w:val="Hyperlink"/>
                <w:noProof/>
              </w:rPr>
              <w:t>1</w:t>
            </w:r>
            <w:r w:rsidR="00BC7B9A">
              <w:rPr>
                <w:rFonts w:eastAsiaTheme="minorEastAsia"/>
                <w:noProof/>
                <w:lang/>
              </w:rPr>
              <w:tab/>
            </w:r>
            <w:r w:rsidR="00BC7B9A" w:rsidRPr="00E50A79">
              <w:rPr>
                <w:rStyle w:val="Hyperlink"/>
                <w:noProof/>
              </w:rPr>
              <w:t>SSIM Overview</w:t>
            </w:r>
            <w:r w:rsidR="00BC7B9A">
              <w:rPr>
                <w:noProof/>
                <w:webHidden/>
              </w:rPr>
              <w:tab/>
            </w:r>
            <w:r w:rsidR="00BC7B9A">
              <w:rPr>
                <w:noProof/>
                <w:webHidden/>
              </w:rPr>
              <w:fldChar w:fldCharType="begin"/>
            </w:r>
            <w:r w:rsidR="00BC7B9A">
              <w:rPr>
                <w:noProof/>
                <w:webHidden/>
              </w:rPr>
              <w:instrText xml:space="preserve"> PAGEREF _Toc531788602 \h </w:instrText>
            </w:r>
          </w:ins>
          <w:r w:rsidR="00BC7B9A">
            <w:rPr>
              <w:noProof/>
              <w:webHidden/>
            </w:rPr>
          </w:r>
          <w:r w:rsidR="00BC7B9A">
            <w:rPr>
              <w:noProof/>
              <w:webHidden/>
            </w:rPr>
            <w:fldChar w:fldCharType="separate"/>
          </w:r>
          <w:ins w:id="10" w:author="David Hartley" w:date="2018-12-05T15:54:00Z">
            <w:r w:rsidR="00BC7B9A">
              <w:rPr>
                <w:noProof/>
                <w:webHidden/>
              </w:rPr>
              <w:t>2</w:t>
            </w:r>
            <w:r w:rsidR="00BC7B9A">
              <w:rPr>
                <w:noProof/>
                <w:webHidden/>
              </w:rPr>
              <w:fldChar w:fldCharType="end"/>
            </w:r>
            <w:r w:rsidR="00BC7B9A" w:rsidRPr="00E50A79">
              <w:rPr>
                <w:rStyle w:val="Hyperlink"/>
                <w:noProof/>
              </w:rPr>
              <w:fldChar w:fldCharType="end"/>
            </w:r>
          </w:ins>
        </w:p>
        <w:p w14:paraId="1E9C59FA" w14:textId="71C919BF" w:rsidR="00BC7B9A" w:rsidRDefault="00BC7B9A">
          <w:pPr>
            <w:pStyle w:val="TOC1"/>
            <w:tabs>
              <w:tab w:val="left" w:pos="440"/>
              <w:tab w:val="right" w:leader="dot" w:pos="9060"/>
            </w:tabs>
            <w:rPr>
              <w:ins w:id="11" w:author="David Hartley" w:date="2018-12-05T15:54:00Z"/>
              <w:rFonts w:eastAsiaTheme="minorEastAsia"/>
              <w:noProof/>
              <w:lang/>
            </w:rPr>
          </w:pPr>
          <w:ins w:id="12" w:author="David Hartley" w:date="2018-12-05T15:54:00Z">
            <w:r w:rsidRPr="00E50A79">
              <w:rPr>
                <w:rStyle w:val="Hyperlink"/>
                <w:noProof/>
              </w:rPr>
              <w:fldChar w:fldCharType="begin"/>
            </w:r>
            <w:r w:rsidRPr="00E50A79">
              <w:rPr>
                <w:rStyle w:val="Hyperlink"/>
                <w:noProof/>
              </w:rPr>
              <w:instrText xml:space="preserve"> </w:instrText>
            </w:r>
            <w:r>
              <w:rPr>
                <w:noProof/>
              </w:rPr>
              <w:instrText>HYPERLINK \l "_Toc531788603"</w:instrText>
            </w:r>
            <w:r w:rsidRPr="00E50A79">
              <w:rPr>
                <w:rStyle w:val="Hyperlink"/>
                <w:noProof/>
              </w:rPr>
              <w:instrText xml:space="preserve"> </w:instrText>
            </w:r>
            <w:r w:rsidRPr="00E50A79">
              <w:rPr>
                <w:rStyle w:val="Hyperlink"/>
                <w:noProof/>
              </w:rPr>
              <w:fldChar w:fldCharType="separate"/>
            </w:r>
            <w:r w:rsidRPr="00E50A79">
              <w:rPr>
                <w:rStyle w:val="Hyperlink"/>
                <w:noProof/>
              </w:rPr>
              <w:t>2</w:t>
            </w:r>
            <w:r>
              <w:rPr>
                <w:rFonts w:eastAsiaTheme="minorEastAsia"/>
                <w:noProof/>
                <w:lang/>
              </w:rPr>
              <w:tab/>
            </w:r>
            <w:r w:rsidRPr="00E50A79">
              <w:rPr>
                <w:rStyle w:val="Hyperlink"/>
                <w:noProof/>
              </w:rPr>
              <w:t>SSIM Basics</w:t>
            </w:r>
            <w:r>
              <w:rPr>
                <w:noProof/>
                <w:webHidden/>
              </w:rPr>
              <w:tab/>
            </w:r>
            <w:r>
              <w:rPr>
                <w:noProof/>
                <w:webHidden/>
              </w:rPr>
              <w:fldChar w:fldCharType="begin"/>
            </w:r>
            <w:r>
              <w:rPr>
                <w:noProof/>
                <w:webHidden/>
              </w:rPr>
              <w:instrText xml:space="preserve"> PAGEREF _Toc531788603 \h </w:instrText>
            </w:r>
          </w:ins>
          <w:r>
            <w:rPr>
              <w:noProof/>
              <w:webHidden/>
            </w:rPr>
          </w:r>
          <w:r>
            <w:rPr>
              <w:noProof/>
              <w:webHidden/>
            </w:rPr>
            <w:fldChar w:fldCharType="separate"/>
          </w:r>
          <w:ins w:id="13" w:author="David Hartley" w:date="2018-12-05T15:54:00Z">
            <w:r>
              <w:rPr>
                <w:noProof/>
                <w:webHidden/>
              </w:rPr>
              <w:t>3</w:t>
            </w:r>
            <w:r>
              <w:rPr>
                <w:noProof/>
                <w:webHidden/>
              </w:rPr>
              <w:fldChar w:fldCharType="end"/>
            </w:r>
            <w:r w:rsidRPr="00E50A79">
              <w:rPr>
                <w:rStyle w:val="Hyperlink"/>
                <w:noProof/>
              </w:rPr>
              <w:fldChar w:fldCharType="end"/>
            </w:r>
          </w:ins>
        </w:p>
        <w:p w14:paraId="6F34825E" w14:textId="2A2FB6C0" w:rsidR="00BC7B9A" w:rsidRDefault="00BC7B9A">
          <w:pPr>
            <w:pStyle w:val="TOC2"/>
            <w:tabs>
              <w:tab w:val="left" w:pos="880"/>
              <w:tab w:val="right" w:leader="dot" w:pos="9060"/>
            </w:tabs>
            <w:rPr>
              <w:ins w:id="14" w:author="David Hartley" w:date="2018-12-05T15:54:00Z"/>
              <w:rFonts w:eastAsiaTheme="minorEastAsia"/>
              <w:noProof/>
              <w:lang/>
            </w:rPr>
          </w:pPr>
          <w:ins w:id="15" w:author="David Hartley" w:date="2018-12-05T15:54:00Z">
            <w:r w:rsidRPr="00E50A79">
              <w:rPr>
                <w:rStyle w:val="Hyperlink"/>
                <w:noProof/>
              </w:rPr>
              <w:fldChar w:fldCharType="begin"/>
            </w:r>
            <w:r w:rsidRPr="00E50A79">
              <w:rPr>
                <w:rStyle w:val="Hyperlink"/>
                <w:noProof/>
              </w:rPr>
              <w:instrText xml:space="preserve"> </w:instrText>
            </w:r>
            <w:r>
              <w:rPr>
                <w:noProof/>
              </w:rPr>
              <w:instrText>HYPERLINK \l "_Toc531788604"</w:instrText>
            </w:r>
            <w:r w:rsidRPr="00E50A79">
              <w:rPr>
                <w:rStyle w:val="Hyperlink"/>
                <w:noProof/>
              </w:rPr>
              <w:instrText xml:space="preserve"> </w:instrText>
            </w:r>
            <w:r w:rsidRPr="00E50A79">
              <w:rPr>
                <w:rStyle w:val="Hyperlink"/>
                <w:noProof/>
              </w:rPr>
              <w:fldChar w:fldCharType="separate"/>
            </w:r>
            <w:r w:rsidRPr="00E50A79">
              <w:rPr>
                <w:rStyle w:val="Hyperlink"/>
                <w:noProof/>
              </w:rPr>
              <w:t>2.1</w:t>
            </w:r>
            <w:r>
              <w:rPr>
                <w:rFonts w:eastAsiaTheme="minorEastAsia"/>
                <w:noProof/>
                <w:lang/>
              </w:rPr>
              <w:tab/>
            </w:r>
            <w:r w:rsidRPr="00E50A79">
              <w:rPr>
                <w:rStyle w:val="Hyperlink"/>
                <w:noProof/>
              </w:rPr>
              <w:t>Digital Id or DigId</w:t>
            </w:r>
            <w:r>
              <w:rPr>
                <w:noProof/>
                <w:webHidden/>
              </w:rPr>
              <w:tab/>
            </w:r>
            <w:r>
              <w:rPr>
                <w:noProof/>
                <w:webHidden/>
              </w:rPr>
              <w:fldChar w:fldCharType="begin"/>
            </w:r>
            <w:r>
              <w:rPr>
                <w:noProof/>
                <w:webHidden/>
              </w:rPr>
              <w:instrText xml:space="preserve"> PAGEREF _Toc531788604 \h </w:instrText>
            </w:r>
          </w:ins>
          <w:r>
            <w:rPr>
              <w:noProof/>
              <w:webHidden/>
            </w:rPr>
          </w:r>
          <w:r>
            <w:rPr>
              <w:noProof/>
              <w:webHidden/>
            </w:rPr>
            <w:fldChar w:fldCharType="separate"/>
          </w:r>
          <w:ins w:id="16" w:author="David Hartley" w:date="2018-12-05T15:54:00Z">
            <w:r>
              <w:rPr>
                <w:noProof/>
                <w:webHidden/>
              </w:rPr>
              <w:t>3</w:t>
            </w:r>
            <w:r>
              <w:rPr>
                <w:noProof/>
                <w:webHidden/>
              </w:rPr>
              <w:fldChar w:fldCharType="end"/>
            </w:r>
            <w:r w:rsidRPr="00E50A79">
              <w:rPr>
                <w:rStyle w:val="Hyperlink"/>
                <w:noProof/>
              </w:rPr>
              <w:fldChar w:fldCharType="end"/>
            </w:r>
          </w:ins>
        </w:p>
        <w:p w14:paraId="4C7A32FA" w14:textId="24357A80" w:rsidR="00BC7B9A" w:rsidRDefault="00BC7B9A">
          <w:pPr>
            <w:pStyle w:val="TOC2"/>
            <w:tabs>
              <w:tab w:val="left" w:pos="880"/>
              <w:tab w:val="right" w:leader="dot" w:pos="9060"/>
            </w:tabs>
            <w:rPr>
              <w:ins w:id="17" w:author="David Hartley" w:date="2018-12-05T15:54:00Z"/>
              <w:rFonts w:eastAsiaTheme="minorEastAsia"/>
              <w:noProof/>
              <w:lang/>
            </w:rPr>
          </w:pPr>
          <w:ins w:id="18" w:author="David Hartley" w:date="2018-12-05T15:54:00Z">
            <w:r w:rsidRPr="00E50A79">
              <w:rPr>
                <w:rStyle w:val="Hyperlink"/>
                <w:noProof/>
              </w:rPr>
              <w:fldChar w:fldCharType="begin"/>
            </w:r>
            <w:r w:rsidRPr="00E50A79">
              <w:rPr>
                <w:rStyle w:val="Hyperlink"/>
                <w:noProof/>
              </w:rPr>
              <w:instrText xml:space="preserve"> </w:instrText>
            </w:r>
            <w:r>
              <w:rPr>
                <w:noProof/>
              </w:rPr>
              <w:instrText>HYPERLINK \l "_Toc531788605"</w:instrText>
            </w:r>
            <w:r w:rsidRPr="00E50A79">
              <w:rPr>
                <w:rStyle w:val="Hyperlink"/>
                <w:noProof/>
              </w:rPr>
              <w:instrText xml:space="preserve"> </w:instrText>
            </w:r>
            <w:r w:rsidRPr="00E50A79">
              <w:rPr>
                <w:rStyle w:val="Hyperlink"/>
                <w:noProof/>
              </w:rPr>
              <w:fldChar w:fldCharType="separate"/>
            </w:r>
            <w:r w:rsidRPr="00E50A79">
              <w:rPr>
                <w:rStyle w:val="Hyperlink"/>
                <w:noProof/>
              </w:rPr>
              <w:t>2.2</w:t>
            </w:r>
            <w:r>
              <w:rPr>
                <w:rFonts w:eastAsiaTheme="minorEastAsia"/>
                <w:noProof/>
                <w:lang/>
              </w:rPr>
              <w:tab/>
            </w:r>
            <w:r w:rsidRPr="00E50A79">
              <w:rPr>
                <w:rStyle w:val="Hyperlink"/>
                <w:noProof/>
              </w:rPr>
              <w:t>Data Types Directory</w:t>
            </w:r>
            <w:r>
              <w:rPr>
                <w:noProof/>
                <w:webHidden/>
              </w:rPr>
              <w:tab/>
            </w:r>
            <w:r>
              <w:rPr>
                <w:noProof/>
                <w:webHidden/>
              </w:rPr>
              <w:fldChar w:fldCharType="begin"/>
            </w:r>
            <w:r>
              <w:rPr>
                <w:noProof/>
                <w:webHidden/>
              </w:rPr>
              <w:instrText xml:space="preserve"> PAGEREF _Toc531788605 \h </w:instrText>
            </w:r>
          </w:ins>
          <w:r>
            <w:rPr>
              <w:noProof/>
              <w:webHidden/>
            </w:rPr>
          </w:r>
          <w:r>
            <w:rPr>
              <w:noProof/>
              <w:webHidden/>
            </w:rPr>
            <w:fldChar w:fldCharType="separate"/>
          </w:r>
          <w:ins w:id="19" w:author="David Hartley" w:date="2018-12-05T15:54:00Z">
            <w:r>
              <w:rPr>
                <w:noProof/>
                <w:webHidden/>
              </w:rPr>
              <w:t>4</w:t>
            </w:r>
            <w:r>
              <w:rPr>
                <w:noProof/>
                <w:webHidden/>
              </w:rPr>
              <w:fldChar w:fldCharType="end"/>
            </w:r>
            <w:r w:rsidRPr="00E50A79">
              <w:rPr>
                <w:rStyle w:val="Hyperlink"/>
                <w:noProof/>
              </w:rPr>
              <w:fldChar w:fldCharType="end"/>
            </w:r>
          </w:ins>
        </w:p>
        <w:p w14:paraId="07029124" w14:textId="6BD45D81" w:rsidR="00BC7B9A" w:rsidRDefault="00BC7B9A">
          <w:pPr>
            <w:pStyle w:val="TOC2"/>
            <w:tabs>
              <w:tab w:val="left" w:pos="880"/>
              <w:tab w:val="right" w:leader="dot" w:pos="9060"/>
            </w:tabs>
            <w:rPr>
              <w:ins w:id="20" w:author="David Hartley" w:date="2018-12-05T15:54:00Z"/>
              <w:rFonts w:eastAsiaTheme="minorEastAsia"/>
              <w:noProof/>
              <w:lang/>
            </w:rPr>
          </w:pPr>
          <w:ins w:id="21" w:author="David Hartley" w:date="2018-12-05T15:54:00Z">
            <w:r w:rsidRPr="00E50A79">
              <w:rPr>
                <w:rStyle w:val="Hyperlink"/>
                <w:noProof/>
              </w:rPr>
              <w:fldChar w:fldCharType="begin"/>
            </w:r>
            <w:r w:rsidRPr="00E50A79">
              <w:rPr>
                <w:rStyle w:val="Hyperlink"/>
                <w:noProof/>
              </w:rPr>
              <w:instrText xml:space="preserve"> </w:instrText>
            </w:r>
            <w:r>
              <w:rPr>
                <w:noProof/>
              </w:rPr>
              <w:instrText>HYPERLINK \l "_Toc531788606"</w:instrText>
            </w:r>
            <w:r w:rsidRPr="00E50A79">
              <w:rPr>
                <w:rStyle w:val="Hyperlink"/>
                <w:noProof/>
              </w:rPr>
              <w:instrText xml:space="preserve"> </w:instrText>
            </w:r>
            <w:r w:rsidRPr="00E50A79">
              <w:rPr>
                <w:rStyle w:val="Hyperlink"/>
                <w:noProof/>
              </w:rPr>
              <w:fldChar w:fldCharType="separate"/>
            </w:r>
            <w:r w:rsidRPr="00E50A79">
              <w:rPr>
                <w:rStyle w:val="Hyperlink"/>
                <w:noProof/>
              </w:rPr>
              <w:t>2.3</w:t>
            </w:r>
            <w:r>
              <w:rPr>
                <w:rFonts w:eastAsiaTheme="minorEastAsia"/>
                <w:noProof/>
                <w:lang/>
              </w:rPr>
              <w:tab/>
            </w:r>
            <w:r w:rsidRPr="00E50A79">
              <w:rPr>
                <w:rStyle w:val="Hyperlink"/>
                <w:noProof/>
              </w:rPr>
              <w:t>Facts Directories</w:t>
            </w:r>
            <w:r>
              <w:rPr>
                <w:noProof/>
                <w:webHidden/>
              </w:rPr>
              <w:tab/>
            </w:r>
            <w:r>
              <w:rPr>
                <w:noProof/>
                <w:webHidden/>
              </w:rPr>
              <w:fldChar w:fldCharType="begin"/>
            </w:r>
            <w:r>
              <w:rPr>
                <w:noProof/>
                <w:webHidden/>
              </w:rPr>
              <w:instrText xml:space="preserve"> PAGEREF _Toc531788606 \h </w:instrText>
            </w:r>
          </w:ins>
          <w:r>
            <w:rPr>
              <w:noProof/>
              <w:webHidden/>
            </w:rPr>
          </w:r>
          <w:r>
            <w:rPr>
              <w:noProof/>
              <w:webHidden/>
            </w:rPr>
            <w:fldChar w:fldCharType="separate"/>
          </w:r>
          <w:ins w:id="22" w:author="David Hartley" w:date="2018-12-05T15:54:00Z">
            <w:r>
              <w:rPr>
                <w:noProof/>
                <w:webHidden/>
              </w:rPr>
              <w:t>4</w:t>
            </w:r>
            <w:r>
              <w:rPr>
                <w:noProof/>
                <w:webHidden/>
              </w:rPr>
              <w:fldChar w:fldCharType="end"/>
            </w:r>
            <w:r w:rsidRPr="00E50A79">
              <w:rPr>
                <w:rStyle w:val="Hyperlink"/>
                <w:noProof/>
              </w:rPr>
              <w:fldChar w:fldCharType="end"/>
            </w:r>
          </w:ins>
        </w:p>
        <w:p w14:paraId="0886D046" w14:textId="3926598A" w:rsidR="00BC7B9A" w:rsidRDefault="00BC7B9A">
          <w:pPr>
            <w:pStyle w:val="TOC2"/>
            <w:tabs>
              <w:tab w:val="left" w:pos="880"/>
              <w:tab w:val="right" w:leader="dot" w:pos="9060"/>
            </w:tabs>
            <w:rPr>
              <w:ins w:id="23" w:author="David Hartley" w:date="2018-12-05T15:54:00Z"/>
              <w:rFonts w:eastAsiaTheme="minorEastAsia"/>
              <w:noProof/>
              <w:lang/>
            </w:rPr>
          </w:pPr>
          <w:ins w:id="24" w:author="David Hartley" w:date="2018-12-05T15:54:00Z">
            <w:r w:rsidRPr="00E50A79">
              <w:rPr>
                <w:rStyle w:val="Hyperlink"/>
                <w:noProof/>
              </w:rPr>
              <w:fldChar w:fldCharType="begin"/>
            </w:r>
            <w:r w:rsidRPr="00E50A79">
              <w:rPr>
                <w:rStyle w:val="Hyperlink"/>
                <w:noProof/>
              </w:rPr>
              <w:instrText xml:space="preserve"> </w:instrText>
            </w:r>
            <w:r>
              <w:rPr>
                <w:noProof/>
              </w:rPr>
              <w:instrText>HYPERLINK \l "_Toc531788607"</w:instrText>
            </w:r>
            <w:r w:rsidRPr="00E50A79">
              <w:rPr>
                <w:rStyle w:val="Hyperlink"/>
                <w:noProof/>
              </w:rPr>
              <w:instrText xml:space="preserve"> </w:instrText>
            </w:r>
            <w:r w:rsidRPr="00E50A79">
              <w:rPr>
                <w:rStyle w:val="Hyperlink"/>
                <w:noProof/>
              </w:rPr>
              <w:fldChar w:fldCharType="separate"/>
            </w:r>
            <w:r w:rsidRPr="00E50A79">
              <w:rPr>
                <w:rStyle w:val="Hyperlink"/>
                <w:noProof/>
              </w:rPr>
              <w:t>2.4</w:t>
            </w:r>
            <w:r>
              <w:rPr>
                <w:rFonts w:eastAsiaTheme="minorEastAsia"/>
                <w:noProof/>
                <w:lang/>
              </w:rPr>
              <w:tab/>
            </w:r>
            <w:r w:rsidRPr="00E50A79">
              <w:rPr>
                <w:rStyle w:val="Hyperlink"/>
                <w:noProof/>
              </w:rPr>
              <w:t>SSIM Id or SID</w:t>
            </w:r>
            <w:r>
              <w:rPr>
                <w:noProof/>
                <w:webHidden/>
              </w:rPr>
              <w:tab/>
            </w:r>
            <w:r>
              <w:rPr>
                <w:noProof/>
                <w:webHidden/>
              </w:rPr>
              <w:fldChar w:fldCharType="begin"/>
            </w:r>
            <w:r>
              <w:rPr>
                <w:noProof/>
                <w:webHidden/>
              </w:rPr>
              <w:instrText xml:space="preserve"> PAGEREF _Toc531788607 \h </w:instrText>
            </w:r>
          </w:ins>
          <w:r>
            <w:rPr>
              <w:noProof/>
              <w:webHidden/>
            </w:rPr>
          </w:r>
          <w:r>
            <w:rPr>
              <w:noProof/>
              <w:webHidden/>
            </w:rPr>
            <w:fldChar w:fldCharType="separate"/>
          </w:r>
          <w:ins w:id="25" w:author="David Hartley" w:date="2018-12-05T15:54:00Z">
            <w:r>
              <w:rPr>
                <w:noProof/>
                <w:webHidden/>
              </w:rPr>
              <w:t>6</w:t>
            </w:r>
            <w:r>
              <w:rPr>
                <w:noProof/>
                <w:webHidden/>
              </w:rPr>
              <w:fldChar w:fldCharType="end"/>
            </w:r>
            <w:r w:rsidRPr="00E50A79">
              <w:rPr>
                <w:rStyle w:val="Hyperlink"/>
                <w:noProof/>
              </w:rPr>
              <w:fldChar w:fldCharType="end"/>
            </w:r>
          </w:ins>
        </w:p>
        <w:p w14:paraId="36F0B7C4" w14:textId="6EBF220D" w:rsidR="00BC7B9A" w:rsidRDefault="00BC7B9A">
          <w:pPr>
            <w:pStyle w:val="TOC1"/>
            <w:tabs>
              <w:tab w:val="left" w:pos="440"/>
              <w:tab w:val="right" w:leader="dot" w:pos="9060"/>
            </w:tabs>
            <w:rPr>
              <w:ins w:id="26" w:author="David Hartley" w:date="2018-12-05T15:54:00Z"/>
              <w:rFonts w:eastAsiaTheme="minorEastAsia"/>
              <w:noProof/>
              <w:lang/>
            </w:rPr>
          </w:pPr>
          <w:ins w:id="27" w:author="David Hartley" w:date="2018-12-05T15:54:00Z">
            <w:r w:rsidRPr="00E50A79">
              <w:rPr>
                <w:rStyle w:val="Hyperlink"/>
                <w:noProof/>
              </w:rPr>
              <w:fldChar w:fldCharType="begin"/>
            </w:r>
            <w:r w:rsidRPr="00E50A79">
              <w:rPr>
                <w:rStyle w:val="Hyperlink"/>
                <w:noProof/>
              </w:rPr>
              <w:instrText xml:space="preserve"> </w:instrText>
            </w:r>
            <w:r>
              <w:rPr>
                <w:noProof/>
              </w:rPr>
              <w:instrText>HYPERLINK \l "_Toc531788608"</w:instrText>
            </w:r>
            <w:r w:rsidRPr="00E50A79">
              <w:rPr>
                <w:rStyle w:val="Hyperlink"/>
                <w:noProof/>
              </w:rPr>
              <w:instrText xml:space="preserve"> </w:instrText>
            </w:r>
            <w:r w:rsidRPr="00E50A79">
              <w:rPr>
                <w:rStyle w:val="Hyperlink"/>
                <w:noProof/>
              </w:rPr>
              <w:fldChar w:fldCharType="separate"/>
            </w:r>
            <w:r w:rsidRPr="00E50A79">
              <w:rPr>
                <w:rStyle w:val="Hyperlink"/>
                <w:noProof/>
              </w:rPr>
              <w:t>3</w:t>
            </w:r>
            <w:r>
              <w:rPr>
                <w:rFonts w:eastAsiaTheme="minorEastAsia"/>
                <w:noProof/>
                <w:lang/>
              </w:rPr>
              <w:tab/>
            </w:r>
            <w:r w:rsidRPr="00E50A79">
              <w:rPr>
                <w:rStyle w:val="Hyperlink"/>
                <w:noProof/>
              </w:rPr>
              <w:t>Pacio Transactions with SSIM</w:t>
            </w:r>
            <w:r>
              <w:rPr>
                <w:noProof/>
                <w:webHidden/>
              </w:rPr>
              <w:tab/>
            </w:r>
            <w:r>
              <w:rPr>
                <w:noProof/>
                <w:webHidden/>
              </w:rPr>
              <w:fldChar w:fldCharType="begin"/>
            </w:r>
            <w:r>
              <w:rPr>
                <w:noProof/>
                <w:webHidden/>
              </w:rPr>
              <w:instrText xml:space="preserve"> PAGEREF _Toc531788608 \h </w:instrText>
            </w:r>
          </w:ins>
          <w:r>
            <w:rPr>
              <w:noProof/>
              <w:webHidden/>
            </w:rPr>
          </w:r>
          <w:r>
            <w:rPr>
              <w:noProof/>
              <w:webHidden/>
            </w:rPr>
            <w:fldChar w:fldCharType="separate"/>
          </w:r>
          <w:ins w:id="28" w:author="David Hartley" w:date="2018-12-05T15:54:00Z">
            <w:r>
              <w:rPr>
                <w:noProof/>
                <w:webHidden/>
              </w:rPr>
              <w:t>7</w:t>
            </w:r>
            <w:r>
              <w:rPr>
                <w:noProof/>
                <w:webHidden/>
              </w:rPr>
              <w:fldChar w:fldCharType="end"/>
            </w:r>
            <w:r w:rsidRPr="00E50A79">
              <w:rPr>
                <w:rStyle w:val="Hyperlink"/>
                <w:noProof/>
              </w:rPr>
              <w:fldChar w:fldCharType="end"/>
            </w:r>
          </w:ins>
        </w:p>
        <w:p w14:paraId="4BC6A5BB" w14:textId="7CA40884" w:rsidR="00BC7B9A" w:rsidRDefault="00BC7B9A">
          <w:pPr>
            <w:pStyle w:val="TOC1"/>
            <w:tabs>
              <w:tab w:val="left" w:pos="440"/>
              <w:tab w:val="right" w:leader="dot" w:pos="9060"/>
            </w:tabs>
            <w:rPr>
              <w:ins w:id="29" w:author="David Hartley" w:date="2018-12-05T15:54:00Z"/>
              <w:rFonts w:eastAsiaTheme="minorEastAsia"/>
              <w:noProof/>
              <w:lang/>
            </w:rPr>
          </w:pPr>
          <w:ins w:id="30" w:author="David Hartley" w:date="2018-12-05T15:54:00Z">
            <w:r w:rsidRPr="00E50A79">
              <w:rPr>
                <w:rStyle w:val="Hyperlink"/>
                <w:noProof/>
              </w:rPr>
              <w:fldChar w:fldCharType="begin"/>
            </w:r>
            <w:r w:rsidRPr="00E50A79">
              <w:rPr>
                <w:rStyle w:val="Hyperlink"/>
                <w:noProof/>
              </w:rPr>
              <w:instrText xml:space="preserve"> </w:instrText>
            </w:r>
            <w:r>
              <w:rPr>
                <w:noProof/>
              </w:rPr>
              <w:instrText>HYPERLINK \l "_Toc531788609"</w:instrText>
            </w:r>
            <w:r w:rsidRPr="00E50A79">
              <w:rPr>
                <w:rStyle w:val="Hyperlink"/>
                <w:noProof/>
              </w:rPr>
              <w:instrText xml:space="preserve"> </w:instrText>
            </w:r>
            <w:r w:rsidRPr="00E50A79">
              <w:rPr>
                <w:rStyle w:val="Hyperlink"/>
                <w:noProof/>
              </w:rPr>
              <w:fldChar w:fldCharType="separate"/>
            </w:r>
            <w:r w:rsidRPr="00E50A79">
              <w:rPr>
                <w:rStyle w:val="Hyperlink"/>
                <w:noProof/>
              </w:rPr>
              <w:t>4</w:t>
            </w:r>
            <w:r>
              <w:rPr>
                <w:rFonts w:eastAsiaTheme="minorEastAsia"/>
                <w:noProof/>
                <w:lang/>
              </w:rPr>
              <w:tab/>
            </w:r>
            <w:r w:rsidRPr="00E50A79">
              <w:rPr>
                <w:rStyle w:val="Hyperlink"/>
                <w:noProof/>
              </w:rPr>
              <w:t>Pacio Application Data with SSIM</w:t>
            </w:r>
            <w:r>
              <w:rPr>
                <w:noProof/>
                <w:webHidden/>
              </w:rPr>
              <w:tab/>
            </w:r>
            <w:r>
              <w:rPr>
                <w:noProof/>
                <w:webHidden/>
              </w:rPr>
              <w:fldChar w:fldCharType="begin"/>
            </w:r>
            <w:r>
              <w:rPr>
                <w:noProof/>
                <w:webHidden/>
              </w:rPr>
              <w:instrText xml:space="preserve"> PAGEREF _Toc531788609 \h </w:instrText>
            </w:r>
          </w:ins>
          <w:r>
            <w:rPr>
              <w:noProof/>
              <w:webHidden/>
            </w:rPr>
          </w:r>
          <w:r>
            <w:rPr>
              <w:noProof/>
              <w:webHidden/>
            </w:rPr>
            <w:fldChar w:fldCharType="separate"/>
          </w:r>
          <w:ins w:id="31" w:author="David Hartley" w:date="2018-12-05T15:54:00Z">
            <w:r>
              <w:rPr>
                <w:noProof/>
                <w:webHidden/>
              </w:rPr>
              <w:t>7</w:t>
            </w:r>
            <w:r>
              <w:rPr>
                <w:noProof/>
                <w:webHidden/>
              </w:rPr>
              <w:fldChar w:fldCharType="end"/>
            </w:r>
            <w:r w:rsidRPr="00E50A79">
              <w:rPr>
                <w:rStyle w:val="Hyperlink"/>
                <w:noProof/>
              </w:rPr>
              <w:fldChar w:fldCharType="end"/>
            </w:r>
          </w:ins>
        </w:p>
        <w:p w14:paraId="1ED0D45F" w14:textId="2EEAD514" w:rsidR="00BC7B9A" w:rsidRDefault="00BC7B9A">
          <w:pPr>
            <w:pStyle w:val="TOC2"/>
            <w:tabs>
              <w:tab w:val="left" w:pos="880"/>
              <w:tab w:val="right" w:leader="dot" w:pos="9060"/>
            </w:tabs>
            <w:rPr>
              <w:ins w:id="32" w:author="David Hartley" w:date="2018-12-05T15:54:00Z"/>
              <w:rFonts w:eastAsiaTheme="minorEastAsia"/>
              <w:noProof/>
              <w:lang/>
            </w:rPr>
          </w:pPr>
          <w:ins w:id="33" w:author="David Hartley" w:date="2018-12-05T15:54:00Z">
            <w:r w:rsidRPr="00E50A79">
              <w:rPr>
                <w:rStyle w:val="Hyperlink"/>
                <w:noProof/>
              </w:rPr>
              <w:fldChar w:fldCharType="begin"/>
            </w:r>
            <w:r w:rsidRPr="00E50A79">
              <w:rPr>
                <w:rStyle w:val="Hyperlink"/>
                <w:noProof/>
              </w:rPr>
              <w:instrText xml:space="preserve"> </w:instrText>
            </w:r>
            <w:r>
              <w:rPr>
                <w:noProof/>
              </w:rPr>
              <w:instrText>HYPERLINK \l "_Toc531788610"</w:instrText>
            </w:r>
            <w:r w:rsidRPr="00E50A79">
              <w:rPr>
                <w:rStyle w:val="Hyperlink"/>
                <w:noProof/>
              </w:rPr>
              <w:instrText xml:space="preserve"> </w:instrText>
            </w:r>
            <w:r w:rsidRPr="00E50A79">
              <w:rPr>
                <w:rStyle w:val="Hyperlink"/>
                <w:noProof/>
              </w:rPr>
              <w:fldChar w:fldCharType="separate"/>
            </w:r>
            <w:r w:rsidRPr="00E50A79">
              <w:rPr>
                <w:rStyle w:val="Hyperlink"/>
                <w:noProof/>
              </w:rPr>
              <w:t>4.1</w:t>
            </w:r>
            <w:r>
              <w:rPr>
                <w:rFonts w:eastAsiaTheme="minorEastAsia"/>
                <w:noProof/>
                <w:lang/>
              </w:rPr>
              <w:tab/>
            </w:r>
            <w:r w:rsidRPr="00E50A79">
              <w:rPr>
                <w:rStyle w:val="Hyperlink"/>
                <w:noProof/>
              </w:rPr>
              <w:t>Data Elements or Delements</w:t>
            </w:r>
            <w:r>
              <w:rPr>
                <w:noProof/>
                <w:webHidden/>
              </w:rPr>
              <w:tab/>
            </w:r>
            <w:r>
              <w:rPr>
                <w:noProof/>
                <w:webHidden/>
              </w:rPr>
              <w:fldChar w:fldCharType="begin"/>
            </w:r>
            <w:r>
              <w:rPr>
                <w:noProof/>
                <w:webHidden/>
              </w:rPr>
              <w:instrText xml:space="preserve"> PAGEREF _Toc531788610 \h </w:instrText>
            </w:r>
          </w:ins>
          <w:r>
            <w:rPr>
              <w:noProof/>
              <w:webHidden/>
            </w:rPr>
          </w:r>
          <w:r>
            <w:rPr>
              <w:noProof/>
              <w:webHidden/>
            </w:rPr>
            <w:fldChar w:fldCharType="separate"/>
          </w:r>
          <w:ins w:id="34" w:author="David Hartley" w:date="2018-12-05T15:54:00Z">
            <w:r>
              <w:rPr>
                <w:noProof/>
                <w:webHidden/>
              </w:rPr>
              <w:t>8</w:t>
            </w:r>
            <w:r>
              <w:rPr>
                <w:noProof/>
                <w:webHidden/>
              </w:rPr>
              <w:fldChar w:fldCharType="end"/>
            </w:r>
            <w:r w:rsidRPr="00E50A79">
              <w:rPr>
                <w:rStyle w:val="Hyperlink"/>
                <w:noProof/>
              </w:rPr>
              <w:fldChar w:fldCharType="end"/>
            </w:r>
          </w:ins>
        </w:p>
        <w:p w14:paraId="4C700765" w14:textId="670E5C55" w:rsidR="00BC7B9A" w:rsidRDefault="00BC7B9A">
          <w:pPr>
            <w:pStyle w:val="TOC2"/>
            <w:tabs>
              <w:tab w:val="left" w:pos="880"/>
              <w:tab w:val="right" w:leader="dot" w:pos="9060"/>
            </w:tabs>
            <w:rPr>
              <w:ins w:id="35" w:author="David Hartley" w:date="2018-12-05T15:54:00Z"/>
              <w:rFonts w:eastAsiaTheme="minorEastAsia"/>
              <w:noProof/>
              <w:lang/>
            </w:rPr>
          </w:pPr>
          <w:ins w:id="36" w:author="David Hartley" w:date="2018-12-05T15:54:00Z">
            <w:r w:rsidRPr="00E50A79">
              <w:rPr>
                <w:rStyle w:val="Hyperlink"/>
                <w:noProof/>
              </w:rPr>
              <w:fldChar w:fldCharType="begin"/>
            </w:r>
            <w:r w:rsidRPr="00E50A79">
              <w:rPr>
                <w:rStyle w:val="Hyperlink"/>
                <w:noProof/>
              </w:rPr>
              <w:instrText xml:space="preserve"> </w:instrText>
            </w:r>
            <w:r>
              <w:rPr>
                <w:noProof/>
              </w:rPr>
              <w:instrText>HYPERLINK \l "_Toc531788611"</w:instrText>
            </w:r>
            <w:r w:rsidRPr="00E50A79">
              <w:rPr>
                <w:rStyle w:val="Hyperlink"/>
                <w:noProof/>
              </w:rPr>
              <w:instrText xml:space="preserve"> </w:instrText>
            </w:r>
            <w:r w:rsidRPr="00E50A79">
              <w:rPr>
                <w:rStyle w:val="Hyperlink"/>
                <w:noProof/>
              </w:rPr>
              <w:fldChar w:fldCharType="separate"/>
            </w:r>
            <w:r w:rsidRPr="00E50A79">
              <w:rPr>
                <w:rStyle w:val="Hyperlink"/>
                <w:noProof/>
              </w:rPr>
              <w:t>4.2</w:t>
            </w:r>
            <w:r>
              <w:rPr>
                <w:rFonts w:eastAsiaTheme="minorEastAsia"/>
                <w:noProof/>
                <w:lang/>
              </w:rPr>
              <w:tab/>
            </w:r>
            <w:r w:rsidRPr="00E50A79">
              <w:rPr>
                <w:rStyle w:val="Hyperlink"/>
                <w:noProof/>
              </w:rPr>
              <w:t>Data Sets</w:t>
            </w:r>
            <w:r>
              <w:rPr>
                <w:noProof/>
                <w:webHidden/>
              </w:rPr>
              <w:tab/>
            </w:r>
            <w:r>
              <w:rPr>
                <w:noProof/>
                <w:webHidden/>
              </w:rPr>
              <w:fldChar w:fldCharType="begin"/>
            </w:r>
            <w:r>
              <w:rPr>
                <w:noProof/>
                <w:webHidden/>
              </w:rPr>
              <w:instrText xml:space="preserve"> PAGEREF _Toc531788611 \h </w:instrText>
            </w:r>
          </w:ins>
          <w:r>
            <w:rPr>
              <w:noProof/>
              <w:webHidden/>
            </w:rPr>
          </w:r>
          <w:r>
            <w:rPr>
              <w:noProof/>
              <w:webHidden/>
            </w:rPr>
            <w:fldChar w:fldCharType="separate"/>
          </w:r>
          <w:ins w:id="37" w:author="David Hartley" w:date="2018-12-05T15:54:00Z">
            <w:r>
              <w:rPr>
                <w:noProof/>
                <w:webHidden/>
              </w:rPr>
              <w:t>8</w:t>
            </w:r>
            <w:r>
              <w:rPr>
                <w:noProof/>
                <w:webHidden/>
              </w:rPr>
              <w:fldChar w:fldCharType="end"/>
            </w:r>
            <w:r w:rsidRPr="00E50A79">
              <w:rPr>
                <w:rStyle w:val="Hyperlink"/>
                <w:noProof/>
              </w:rPr>
              <w:fldChar w:fldCharType="end"/>
            </w:r>
          </w:ins>
        </w:p>
        <w:p w14:paraId="00D88117" w14:textId="701D8475" w:rsidR="00BC7B9A" w:rsidRDefault="00BC7B9A">
          <w:pPr>
            <w:pStyle w:val="TOC2"/>
            <w:tabs>
              <w:tab w:val="left" w:pos="880"/>
              <w:tab w:val="right" w:leader="dot" w:pos="9060"/>
            </w:tabs>
            <w:rPr>
              <w:ins w:id="38" w:author="David Hartley" w:date="2018-12-05T15:54:00Z"/>
              <w:rFonts w:eastAsiaTheme="minorEastAsia"/>
              <w:noProof/>
              <w:lang/>
            </w:rPr>
          </w:pPr>
          <w:ins w:id="39" w:author="David Hartley" w:date="2018-12-05T15:54:00Z">
            <w:r w:rsidRPr="00E50A79">
              <w:rPr>
                <w:rStyle w:val="Hyperlink"/>
                <w:noProof/>
              </w:rPr>
              <w:fldChar w:fldCharType="begin"/>
            </w:r>
            <w:r w:rsidRPr="00E50A79">
              <w:rPr>
                <w:rStyle w:val="Hyperlink"/>
                <w:noProof/>
              </w:rPr>
              <w:instrText xml:space="preserve"> </w:instrText>
            </w:r>
            <w:r>
              <w:rPr>
                <w:noProof/>
              </w:rPr>
              <w:instrText>HYPERLINK \l "_Toc531788612"</w:instrText>
            </w:r>
            <w:r w:rsidRPr="00E50A79">
              <w:rPr>
                <w:rStyle w:val="Hyperlink"/>
                <w:noProof/>
              </w:rPr>
              <w:instrText xml:space="preserve"> </w:instrText>
            </w:r>
            <w:r w:rsidRPr="00E50A79">
              <w:rPr>
                <w:rStyle w:val="Hyperlink"/>
                <w:noProof/>
              </w:rPr>
              <w:fldChar w:fldCharType="separate"/>
            </w:r>
            <w:r w:rsidRPr="00E50A79">
              <w:rPr>
                <w:rStyle w:val="Hyperlink"/>
                <w:noProof/>
              </w:rPr>
              <w:t>4.3</w:t>
            </w:r>
            <w:r>
              <w:rPr>
                <w:rFonts w:eastAsiaTheme="minorEastAsia"/>
                <w:noProof/>
                <w:lang/>
              </w:rPr>
              <w:tab/>
            </w:r>
            <w:r w:rsidRPr="00E50A79">
              <w:rPr>
                <w:rStyle w:val="Hyperlink"/>
                <w:noProof/>
              </w:rPr>
              <w:t>SSIM Ontologies</w:t>
            </w:r>
            <w:r>
              <w:rPr>
                <w:noProof/>
                <w:webHidden/>
              </w:rPr>
              <w:tab/>
            </w:r>
            <w:r>
              <w:rPr>
                <w:noProof/>
                <w:webHidden/>
              </w:rPr>
              <w:fldChar w:fldCharType="begin"/>
            </w:r>
            <w:r>
              <w:rPr>
                <w:noProof/>
                <w:webHidden/>
              </w:rPr>
              <w:instrText xml:space="preserve"> PAGEREF _Toc531788612 \h </w:instrText>
            </w:r>
          </w:ins>
          <w:r>
            <w:rPr>
              <w:noProof/>
              <w:webHidden/>
            </w:rPr>
          </w:r>
          <w:r>
            <w:rPr>
              <w:noProof/>
              <w:webHidden/>
            </w:rPr>
            <w:fldChar w:fldCharType="separate"/>
          </w:r>
          <w:ins w:id="40" w:author="David Hartley" w:date="2018-12-05T15:54:00Z">
            <w:r>
              <w:rPr>
                <w:noProof/>
                <w:webHidden/>
              </w:rPr>
              <w:t>9</w:t>
            </w:r>
            <w:r>
              <w:rPr>
                <w:noProof/>
                <w:webHidden/>
              </w:rPr>
              <w:fldChar w:fldCharType="end"/>
            </w:r>
            <w:r w:rsidRPr="00E50A79">
              <w:rPr>
                <w:rStyle w:val="Hyperlink"/>
                <w:noProof/>
              </w:rPr>
              <w:fldChar w:fldCharType="end"/>
            </w:r>
          </w:ins>
        </w:p>
        <w:p w14:paraId="0CDD0934" w14:textId="12AD555F" w:rsidR="00BC7B9A" w:rsidRDefault="00BC7B9A">
          <w:pPr>
            <w:pStyle w:val="TOC2"/>
            <w:tabs>
              <w:tab w:val="left" w:pos="880"/>
              <w:tab w:val="right" w:leader="dot" w:pos="9060"/>
            </w:tabs>
            <w:rPr>
              <w:ins w:id="41" w:author="David Hartley" w:date="2018-12-05T15:54:00Z"/>
              <w:rFonts w:eastAsiaTheme="minorEastAsia"/>
              <w:noProof/>
              <w:lang/>
            </w:rPr>
          </w:pPr>
          <w:ins w:id="42" w:author="David Hartley" w:date="2018-12-05T15:54:00Z">
            <w:r w:rsidRPr="00E50A79">
              <w:rPr>
                <w:rStyle w:val="Hyperlink"/>
                <w:noProof/>
              </w:rPr>
              <w:fldChar w:fldCharType="begin"/>
            </w:r>
            <w:r w:rsidRPr="00E50A79">
              <w:rPr>
                <w:rStyle w:val="Hyperlink"/>
                <w:noProof/>
              </w:rPr>
              <w:instrText xml:space="preserve"> </w:instrText>
            </w:r>
            <w:r>
              <w:rPr>
                <w:noProof/>
              </w:rPr>
              <w:instrText>HYPERLINK \l "_Toc531788613"</w:instrText>
            </w:r>
            <w:r w:rsidRPr="00E50A79">
              <w:rPr>
                <w:rStyle w:val="Hyperlink"/>
                <w:noProof/>
              </w:rPr>
              <w:instrText xml:space="preserve"> </w:instrText>
            </w:r>
            <w:r w:rsidRPr="00E50A79">
              <w:rPr>
                <w:rStyle w:val="Hyperlink"/>
                <w:noProof/>
              </w:rPr>
              <w:fldChar w:fldCharType="separate"/>
            </w:r>
            <w:r w:rsidRPr="00E50A79">
              <w:rPr>
                <w:rStyle w:val="Hyperlink"/>
                <w:noProof/>
              </w:rPr>
              <w:t>4.4</w:t>
            </w:r>
            <w:r>
              <w:rPr>
                <w:rFonts w:eastAsiaTheme="minorEastAsia"/>
                <w:noProof/>
                <w:lang/>
              </w:rPr>
              <w:tab/>
            </w:r>
            <w:r w:rsidRPr="00E50A79">
              <w:rPr>
                <w:rStyle w:val="Hyperlink"/>
                <w:noProof/>
              </w:rPr>
              <w:t>SSIM Smart Reporting Objects or Ssros</w:t>
            </w:r>
            <w:r>
              <w:rPr>
                <w:noProof/>
                <w:webHidden/>
              </w:rPr>
              <w:tab/>
            </w:r>
            <w:r>
              <w:rPr>
                <w:noProof/>
                <w:webHidden/>
              </w:rPr>
              <w:fldChar w:fldCharType="begin"/>
            </w:r>
            <w:r>
              <w:rPr>
                <w:noProof/>
                <w:webHidden/>
              </w:rPr>
              <w:instrText xml:space="preserve"> PAGEREF _Toc531788613 \h </w:instrText>
            </w:r>
          </w:ins>
          <w:r>
            <w:rPr>
              <w:noProof/>
              <w:webHidden/>
            </w:rPr>
          </w:r>
          <w:r>
            <w:rPr>
              <w:noProof/>
              <w:webHidden/>
            </w:rPr>
            <w:fldChar w:fldCharType="separate"/>
          </w:r>
          <w:ins w:id="43" w:author="David Hartley" w:date="2018-12-05T15:54:00Z">
            <w:r>
              <w:rPr>
                <w:noProof/>
                <w:webHidden/>
              </w:rPr>
              <w:t>11</w:t>
            </w:r>
            <w:r>
              <w:rPr>
                <w:noProof/>
                <w:webHidden/>
              </w:rPr>
              <w:fldChar w:fldCharType="end"/>
            </w:r>
            <w:r w:rsidRPr="00E50A79">
              <w:rPr>
                <w:rStyle w:val="Hyperlink"/>
                <w:noProof/>
              </w:rPr>
              <w:fldChar w:fldCharType="end"/>
            </w:r>
          </w:ins>
        </w:p>
        <w:p w14:paraId="16B6CC10" w14:textId="18D57ABE" w:rsidR="00BC7B9A" w:rsidRDefault="00BC7B9A">
          <w:pPr>
            <w:pStyle w:val="TOC2"/>
            <w:tabs>
              <w:tab w:val="left" w:pos="880"/>
              <w:tab w:val="right" w:leader="dot" w:pos="9060"/>
            </w:tabs>
            <w:rPr>
              <w:ins w:id="44" w:author="David Hartley" w:date="2018-12-05T15:54:00Z"/>
              <w:rFonts w:eastAsiaTheme="minorEastAsia"/>
              <w:noProof/>
              <w:lang/>
            </w:rPr>
          </w:pPr>
          <w:ins w:id="45" w:author="David Hartley" w:date="2018-12-05T15:54:00Z">
            <w:r w:rsidRPr="00E50A79">
              <w:rPr>
                <w:rStyle w:val="Hyperlink"/>
                <w:noProof/>
              </w:rPr>
              <w:fldChar w:fldCharType="begin"/>
            </w:r>
            <w:r w:rsidRPr="00E50A79">
              <w:rPr>
                <w:rStyle w:val="Hyperlink"/>
                <w:noProof/>
              </w:rPr>
              <w:instrText xml:space="preserve"> </w:instrText>
            </w:r>
            <w:r>
              <w:rPr>
                <w:noProof/>
              </w:rPr>
              <w:instrText>HYPERLINK \l "_Toc531788614"</w:instrText>
            </w:r>
            <w:r w:rsidRPr="00E50A79">
              <w:rPr>
                <w:rStyle w:val="Hyperlink"/>
                <w:noProof/>
              </w:rPr>
              <w:instrText xml:space="preserve"> </w:instrText>
            </w:r>
            <w:r w:rsidRPr="00E50A79">
              <w:rPr>
                <w:rStyle w:val="Hyperlink"/>
                <w:noProof/>
              </w:rPr>
              <w:fldChar w:fldCharType="separate"/>
            </w:r>
            <w:r w:rsidRPr="00E50A79">
              <w:rPr>
                <w:rStyle w:val="Hyperlink"/>
                <w:noProof/>
              </w:rPr>
              <w:t>4.5</w:t>
            </w:r>
            <w:r>
              <w:rPr>
                <w:rFonts w:eastAsiaTheme="minorEastAsia"/>
                <w:noProof/>
                <w:lang/>
              </w:rPr>
              <w:tab/>
            </w:r>
            <w:r w:rsidRPr="00E50A79">
              <w:rPr>
                <w:rStyle w:val="Hyperlink"/>
                <w:noProof/>
              </w:rPr>
              <w:t>SSIM Import Export Objects or Simeos</w:t>
            </w:r>
            <w:r>
              <w:rPr>
                <w:noProof/>
                <w:webHidden/>
              </w:rPr>
              <w:tab/>
            </w:r>
            <w:r>
              <w:rPr>
                <w:noProof/>
                <w:webHidden/>
              </w:rPr>
              <w:fldChar w:fldCharType="begin"/>
            </w:r>
            <w:r>
              <w:rPr>
                <w:noProof/>
                <w:webHidden/>
              </w:rPr>
              <w:instrText xml:space="preserve"> PAGEREF _Toc531788614 \h </w:instrText>
            </w:r>
          </w:ins>
          <w:r>
            <w:rPr>
              <w:noProof/>
              <w:webHidden/>
            </w:rPr>
          </w:r>
          <w:r>
            <w:rPr>
              <w:noProof/>
              <w:webHidden/>
            </w:rPr>
            <w:fldChar w:fldCharType="separate"/>
          </w:r>
          <w:ins w:id="46" w:author="David Hartley" w:date="2018-12-05T15:54:00Z">
            <w:r>
              <w:rPr>
                <w:noProof/>
                <w:webHidden/>
              </w:rPr>
              <w:t>12</w:t>
            </w:r>
            <w:r>
              <w:rPr>
                <w:noProof/>
                <w:webHidden/>
              </w:rPr>
              <w:fldChar w:fldCharType="end"/>
            </w:r>
            <w:r w:rsidRPr="00E50A79">
              <w:rPr>
                <w:rStyle w:val="Hyperlink"/>
                <w:noProof/>
              </w:rPr>
              <w:fldChar w:fldCharType="end"/>
            </w:r>
          </w:ins>
        </w:p>
        <w:p w14:paraId="7DBF3B51" w14:textId="71199052" w:rsidR="00BC7B9A" w:rsidRDefault="00BC7B9A">
          <w:pPr>
            <w:pStyle w:val="TOC1"/>
            <w:tabs>
              <w:tab w:val="left" w:pos="440"/>
              <w:tab w:val="right" w:leader="dot" w:pos="9060"/>
            </w:tabs>
            <w:rPr>
              <w:ins w:id="47" w:author="David Hartley" w:date="2018-12-05T15:54:00Z"/>
              <w:rFonts w:eastAsiaTheme="minorEastAsia"/>
              <w:noProof/>
              <w:lang/>
            </w:rPr>
          </w:pPr>
          <w:ins w:id="48" w:author="David Hartley" w:date="2018-12-05T15:54:00Z">
            <w:r w:rsidRPr="00E50A79">
              <w:rPr>
                <w:rStyle w:val="Hyperlink"/>
                <w:noProof/>
              </w:rPr>
              <w:fldChar w:fldCharType="begin"/>
            </w:r>
            <w:r w:rsidRPr="00E50A79">
              <w:rPr>
                <w:rStyle w:val="Hyperlink"/>
                <w:noProof/>
              </w:rPr>
              <w:instrText xml:space="preserve"> </w:instrText>
            </w:r>
            <w:r>
              <w:rPr>
                <w:noProof/>
              </w:rPr>
              <w:instrText>HYPERLINK \l "_Toc531788615"</w:instrText>
            </w:r>
            <w:r w:rsidRPr="00E50A79">
              <w:rPr>
                <w:rStyle w:val="Hyperlink"/>
                <w:noProof/>
              </w:rPr>
              <w:instrText xml:space="preserve"> </w:instrText>
            </w:r>
            <w:r w:rsidRPr="00E50A79">
              <w:rPr>
                <w:rStyle w:val="Hyperlink"/>
                <w:noProof/>
              </w:rPr>
              <w:fldChar w:fldCharType="separate"/>
            </w:r>
            <w:r w:rsidRPr="00E50A79">
              <w:rPr>
                <w:rStyle w:val="Hyperlink"/>
                <w:noProof/>
              </w:rPr>
              <w:t>5</w:t>
            </w:r>
            <w:r>
              <w:rPr>
                <w:rFonts w:eastAsiaTheme="minorEastAsia"/>
                <w:noProof/>
                <w:lang/>
              </w:rPr>
              <w:tab/>
            </w:r>
            <w:r w:rsidRPr="00E50A79">
              <w:rPr>
                <w:rStyle w:val="Hyperlink"/>
                <w:noProof/>
              </w:rPr>
              <w:t>Points still to cover</w:t>
            </w:r>
            <w:r>
              <w:rPr>
                <w:noProof/>
                <w:webHidden/>
              </w:rPr>
              <w:tab/>
            </w:r>
            <w:r>
              <w:rPr>
                <w:noProof/>
                <w:webHidden/>
              </w:rPr>
              <w:fldChar w:fldCharType="begin"/>
            </w:r>
            <w:r>
              <w:rPr>
                <w:noProof/>
                <w:webHidden/>
              </w:rPr>
              <w:instrText xml:space="preserve"> PAGEREF _Toc531788615 \h </w:instrText>
            </w:r>
          </w:ins>
          <w:r>
            <w:rPr>
              <w:noProof/>
              <w:webHidden/>
            </w:rPr>
          </w:r>
          <w:r>
            <w:rPr>
              <w:noProof/>
              <w:webHidden/>
            </w:rPr>
            <w:fldChar w:fldCharType="separate"/>
          </w:r>
          <w:ins w:id="49" w:author="David Hartley" w:date="2018-12-05T15:54:00Z">
            <w:r>
              <w:rPr>
                <w:noProof/>
                <w:webHidden/>
              </w:rPr>
              <w:t>12</w:t>
            </w:r>
            <w:r>
              <w:rPr>
                <w:noProof/>
                <w:webHidden/>
              </w:rPr>
              <w:fldChar w:fldCharType="end"/>
            </w:r>
            <w:r w:rsidRPr="00E50A79">
              <w:rPr>
                <w:rStyle w:val="Hyperlink"/>
                <w:noProof/>
              </w:rPr>
              <w:fldChar w:fldCharType="end"/>
            </w:r>
          </w:ins>
        </w:p>
        <w:p w14:paraId="4002AE22" w14:textId="07454B58" w:rsidR="00DE0FEE" w:rsidDel="00BC7B9A" w:rsidRDefault="00DE0FEE">
          <w:pPr>
            <w:pStyle w:val="TOC1"/>
            <w:tabs>
              <w:tab w:val="left" w:pos="440"/>
              <w:tab w:val="right" w:leader="dot" w:pos="9060"/>
            </w:tabs>
            <w:rPr>
              <w:del w:id="50" w:author="David Hartley" w:date="2018-12-05T15:54:00Z"/>
              <w:rFonts w:eastAsiaTheme="minorEastAsia"/>
              <w:noProof/>
            </w:rPr>
          </w:pPr>
          <w:del w:id="51" w:author="David Hartley" w:date="2018-12-05T15:54:00Z">
            <w:r w:rsidRPr="00BC7B9A" w:rsidDel="00BC7B9A">
              <w:rPr>
                <w:rStyle w:val="Hyperlink"/>
                <w:noProof/>
              </w:rPr>
              <w:delText>1</w:delText>
            </w:r>
            <w:r w:rsidDel="00BC7B9A">
              <w:rPr>
                <w:rFonts w:eastAsiaTheme="minorEastAsia"/>
                <w:noProof/>
              </w:rPr>
              <w:tab/>
            </w:r>
            <w:r w:rsidRPr="00BC7B9A" w:rsidDel="00BC7B9A">
              <w:rPr>
                <w:rStyle w:val="Hyperlink"/>
                <w:noProof/>
              </w:rPr>
              <w:delText>SSIM Overview</w:delText>
            </w:r>
            <w:r w:rsidDel="00BC7B9A">
              <w:rPr>
                <w:noProof/>
                <w:webHidden/>
              </w:rPr>
              <w:tab/>
              <w:delText>2</w:delText>
            </w:r>
          </w:del>
        </w:p>
        <w:p w14:paraId="41DF1A08" w14:textId="4675CD73" w:rsidR="00DE0FEE" w:rsidDel="00BC7B9A" w:rsidRDefault="00DE0FEE">
          <w:pPr>
            <w:pStyle w:val="TOC1"/>
            <w:tabs>
              <w:tab w:val="left" w:pos="440"/>
              <w:tab w:val="right" w:leader="dot" w:pos="9060"/>
            </w:tabs>
            <w:rPr>
              <w:del w:id="52" w:author="David Hartley" w:date="2018-12-05T15:54:00Z"/>
              <w:rFonts w:eastAsiaTheme="minorEastAsia"/>
              <w:noProof/>
            </w:rPr>
          </w:pPr>
          <w:del w:id="53" w:author="David Hartley" w:date="2018-12-05T15:54:00Z">
            <w:r w:rsidRPr="00BC7B9A" w:rsidDel="00BC7B9A">
              <w:rPr>
                <w:rStyle w:val="Hyperlink"/>
                <w:noProof/>
              </w:rPr>
              <w:delText>2</w:delText>
            </w:r>
            <w:r w:rsidDel="00BC7B9A">
              <w:rPr>
                <w:rFonts w:eastAsiaTheme="minorEastAsia"/>
                <w:noProof/>
              </w:rPr>
              <w:tab/>
            </w:r>
            <w:r w:rsidRPr="00BC7B9A" w:rsidDel="00BC7B9A">
              <w:rPr>
                <w:rStyle w:val="Hyperlink"/>
                <w:noProof/>
              </w:rPr>
              <w:delText>SSIM Basics</w:delText>
            </w:r>
            <w:r w:rsidDel="00BC7B9A">
              <w:rPr>
                <w:noProof/>
                <w:webHidden/>
              </w:rPr>
              <w:tab/>
              <w:delText>3</w:delText>
            </w:r>
          </w:del>
        </w:p>
        <w:p w14:paraId="26F67562" w14:textId="11F44562" w:rsidR="00DE0FEE" w:rsidDel="00BC7B9A" w:rsidRDefault="00DE0FEE">
          <w:pPr>
            <w:pStyle w:val="TOC2"/>
            <w:tabs>
              <w:tab w:val="left" w:pos="880"/>
              <w:tab w:val="right" w:leader="dot" w:pos="9060"/>
            </w:tabs>
            <w:rPr>
              <w:del w:id="54" w:author="David Hartley" w:date="2018-12-05T15:54:00Z"/>
              <w:rFonts w:eastAsiaTheme="minorEastAsia"/>
              <w:noProof/>
            </w:rPr>
          </w:pPr>
          <w:del w:id="55" w:author="David Hartley" w:date="2018-12-05T15:54:00Z">
            <w:r w:rsidRPr="00BC7B9A" w:rsidDel="00BC7B9A">
              <w:rPr>
                <w:rStyle w:val="Hyperlink"/>
                <w:noProof/>
              </w:rPr>
              <w:delText>2.1</w:delText>
            </w:r>
            <w:r w:rsidDel="00BC7B9A">
              <w:rPr>
                <w:rFonts w:eastAsiaTheme="minorEastAsia"/>
                <w:noProof/>
              </w:rPr>
              <w:tab/>
            </w:r>
            <w:r w:rsidRPr="00BC7B9A" w:rsidDel="00BC7B9A">
              <w:rPr>
                <w:rStyle w:val="Hyperlink"/>
                <w:noProof/>
              </w:rPr>
              <w:delText>Digital Id or DigId</w:delText>
            </w:r>
            <w:r w:rsidDel="00BC7B9A">
              <w:rPr>
                <w:noProof/>
                <w:webHidden/>
              </w:rPr>
              <w:tab/>
              <w:delText>3</w:delText>
            </w:r>
          </w:del>
        </w:p>
        <w:p w14:paraId="5801E739" w14:textId="1FED4AAF" w:rsidR="00DE0FEE" w:rsidDel="00BC7B9A" w:rsidRDefault="00DE0FEE">
          <w:pPr>
            <w:pStyle w:val="TOC2"/>
            <w:tabs>
              <w:tab w:val="left" w:pos="880"/>
              <w:tab w:val="right" w:leader="dot" w:pos="9060"/>
            </w:tabs>
            <w:rPr>
              <w:del w:id="56" w:author="David Hartley" w:date="2018-12-05T15:54:00Z"/>
              <w:rFonts w:eastAsiaTheme="minorEastAsia"/>
              <w:noProof/>
            </w:rPr>
          </w:pPr>
          <w:del w:id="57" w:author="David Hartley" w:date="2018-12-05T15:54:00Z">
            <w:r w:rsidRPr="00BC7B9A" w:rsidDel="00BC7B9A">
              <w:rPr>
                <w:rStyle w:val="Hyperlink"/>
                <w:noProof/>
              </w:rPr>
              <w:delText>2.2</w:delText>
            </w:r>
            <w:r w:rsidDel="00BC7B9A">
              <w:rPr>
                <w:rFonts w:eastAsiaTheme="minorEastAsia"/>
                <w:noProof/>
              </w:rPr>
              <w:tab/>
            </w:r>
            <w:r w:rsidRPr="00BC7B9A" w:rsidDel="00BC7B9A">
              <w:rPr>
                <w:rStyle w:val="Hyperlink"/>
                <w:noProof/>
              </w:rPr>
              <w:delText>Data Types Directory</w:delText>
            </w:r>
            <w:r w:rsidDel="00BC7B9A">
              <w:rPr>
                <w:noProof/>
                <w:webHidden/>
              </w:rPr>
              <w:tab/>
              <w:delText>3</w:delText>
            </w:r>
          </w:del>
        </w:p>
        <w:p w14:paraId="5C105F81" w14:textId="12AA1EC1" w:rsidR="00DE0FEE" w:rsidDel="00BC7B9A" w:rsidRDefault="00DE0FEE">
          <w:pPr>
            <w:pStyle w:val="TOC2"/>
            <w:tabs>
              <w:tab w:val="left" w:pos="880"/>
              <w:tab w:val="right" w:leader="dot" w:pos="9060"/>
            </w:tabs>
            <w:rPr>
              <w:del w:id="58" w:author="David Hartley" w:date="2018-12-05T15:54:00Z"/>
              <w:rFonts w:eastAsiaTheme="minorEastAsia"/>
              <w:noProof/>
            </w:rPr>
          </w:pPr>
          <w:del w:id="59" w:author="David Hartley" w:date="2018-12-05T15:54:00Z">
            <w:r w:rsidRPr="00BC7B9A" w:rsidDel="00BC7B9A">
              <w:rPr>
                <w:rStyle w:val="Hyperlink"/>
                <w:noProof/>
              </w:rPr>
              <w:delText>2.3</w:delText>
            </w:r>
            <w:r w:rsidDel="00BC7B9A">
              <w:rPr>
                <w:rFonts w:eastAsiaTheme="minorEastAsia"/>
                <w:noProof/>
              </w:rPr>
              <w:tab/>
            </w:r>
            <w:r w:rsidRPr="00BC7B9A" w:rsidDel="00BC7B9A">
              <w:rPr>
                <w:rStyle w:val="Hyperlink"/>
                <w:noProof/>
              </w:rPr>
              <w:delText>Facts Directories</w:delText>
            </w:r>
            <w:r w:rsidDel="00BC7B9A">
              <w:rPr>
                <w:noProof/>
                <w:webHidden/>
              </w:rPr>
              <w:tab/>
              <w:delText>4</w:delText>
            </w:r>
          </w:del>
        </w:p>
        <w:p w14:paraId="7B2CC3FB" w14:textId="2AD5ED0F" w:rsidR="00DE0FEE" w:rsidDel="00BC7B9A" w:rsidRDefault="00DE0FEE">
          <w:pPr>
            <w:pStyle w:val="TOC2"/>
            <w:tabs>
              <w:tab w:val="left" w:pos="880"/>
              <w:tab w:val="right" w:leader="dot" w:pos="9060"/>
            </w:tabs>
            <w:rPr>
              <w:del w:id="60" w:author="David Hartley" w:date="2018-12-05T15:54:00Z"/>
              <w:rFonts w:eastAsiaTheme="minorEastAsia"/>
              <w:noProof/>
            </w:rPr>
          </w:pPr>
          <w:del w:id="61" w:author="David Hartley" w:date="2018-12-05T15:54:00Z">
            <w:r w:rsidRPr="00BC7B9A" w:rsidDel="00BC7B9A">
              <w:rPr>
                <w:rStyle w:val="Hyperlink"/>
                <w:noProof/>
              </w:rPr>
              <w:delText>2.4</w:delText>
            </w:r>
            <w:r w:rsidDel="00BC7B9A">
              <w:rPr>
                <w:rFonts w:eastAsiaTheme="minorEastAsia"/>
                <w:noProof/>
              </w:rPr>
              <w:tab/>
            </w:r>
            <w:r w:rsidRPr="00BC7B9A" w:rsidDel="00BC7B9A">
              <w:rPr>
                <w:rStyle w:val="Hyperlink"/>
                <w:noProof/>
              </w:rPr>
              <w:delText>SSIM Id or SID</w:delText>
            </w:r>
            <w:r w:rsidDel="00BC7B9A">
              <w:rPr>
                <w:noProof/>
                <w:webHidden/>
              </w:rPr>
              <w:tab/>
              <w:delText>6</w:delText>
            </w:r>
          </w:del>
        </w:p>
        <w:p w14:paraId="7F677881" w14:textId="3ECFD305" w:rsidR="00DE0FEE" w:rsidDel="00BC7B9A" w:rsidRDefault="00DE0FEE">
          <w:pPr>
            <w:pStyle w:val="TOC1"/>
            <w:tabs>
              <w:tab w:val="left" w:pos="440"/>
              <w:tab w:val="right" w:leader="dot" w:pos="9060"/>
            </w:tabs>
            <w:rPr>
              <w:del w:id="62" w:author="David Hartley" w:date="2018-12-05T15:54:00Z"/>
              <w:rFonts w:eastAsiaTheme="minorEastAsia"/>
              <w:noProof/>
            </w:rPr>
          </w:pPr>
          <w:del w:id="63" w:author="David Hartley" w:date="2018-12-05T15:54:00Z">
            <w:r w:rsidRPr="00BC7B9A" w:rsidDel="00BC7B9A">
              <w:rPr>
                <w:rStyle w:val="Hyperlink"/>
                <w:noProof/>
              </w:rPr>
              <w:delText>3</w:delText>
            </w:r>
            <w:r w:rsidDel="00BC7B9A">
              <w:rPr>
                <w:rFonts w:eastAsiaTheme="minorEastAsia"/>
                <w:noProof/>
              </w:rPr>
              <w:tab/>
            </w:r>
            <w:r w:rsidRPr="00BC7B9A" w:rsidDel="00BC7B9A">
              <w:rPr>
                <w:rStyle w:val="Hyperlink"/>
                <w:noProof/>
              </w:rPr>
              <w:delText>Pacio Transactions with SSIM</w:delText>
            </w:r>
            <w:r w:rsidDel="00BC7B9A">
              <w:rPr>
                <w:noProof/>
                <w:webHidden/>
              </w:rPr>
              <w:tab/>
              <w:delText>7</w:delText>
            </w:r>
          </w:del>
        </w:p>
        <w:p w14:paraId="3F86E4AD" w14:textId="4B7FBB42" w:rsidR="00DE0FEE" w:rsidDel="00BC7B9A" w:rsidRDefault="00DE0FEE">
          <w:pPr>
            <w:pStyle w:val="TOC1"/>
            <w:tabs>
              <w:tab w:val="left" w:pos="440"/>
              <w:tab w:val="right" w:leader="dot" w:pos="9060"/>
            </w:tabs>
            <w:rPr>
              <w:del w:id="64" w:author="David Hartley" w:date="2018-12-05T15:54:00Z"/>
              <w:rFonts w:eastAsiaTheme="minorEastAsia"/>
              <w:noProof/>
            </w:rPr>
          </w:pPr>
          <w:del w:id="65" w:author="David Hartley" w:date="2018-12-05T15:54:00Z">
            <w:r w:rsidRPr="00BC7B9A" w:rsidDel="00BC7B9A">
              <w:rPr>
                <w:rStyle w:val="Hyperlink"/>
                <w:noProof/>
              </w:rPr>
              <w:delText>4</w:delText>
            </w:r>
            <w:r w:rsidDel="00BC7B9A">
              <w:rPr>
                <w:rFonts w:eastAsiaTheme="minorEastAsia"/>
                <w:noProof/>
              </w:rPr>
              <w:tab/>
            </w:r>
            <w:r w:rsidRPr="00BC7B9A" w:rsidDel="00BC7B9A">
              <w:rPr>
                <w:rStyle w:val="Hyperlink"/>
                <w:noProof/>
              </w:rPr>
              <w:delText>Pacio Application Data with SSIM</w:delText>
            </w:r>
            <w:r w:rsidDel="00BC7B9A">
              <w:rPr>
                <w:noProof/>
                <w:webHidden/>
              </w:rPr>
              <w:tab/>
              <w:delText>7</w:delText>
            </w:r>
          </w:del>
        </w:p>
        <w:p w14:paraId="34FF8568" w14:textId="78B2343A" w:rsidR="00DE0FEE" w:rsidDel="00BC7B9A" w:rsidRDefault="00DE0FEE">
          <w:pPr>
            <w:pStyle w:val="TOC2"/>
            <w:tabs>
              <w:tab w:val="left" w:pos="880"/>
              <w:tab w:val="right" w:leader="dot" w:pos="9060"/>
            </w:tabs>
            <w:rPr>
              <w:del w:id="66" w:author="David Hartley" w:date="2018-12-05T15:54:00Z"/>
              <w:rFonts w:eastAsiaTheme="minorEastAsia"/>
              <w:noProof/>
            </w:rPr>
          </w:pPr>
          <w:del w:id="67" w:author="David Hartley" w:date="2018-12-05T15:54:00Z">
            <w:r w:rsidRPr="00BC7B9A" w:rsidDel="00BC7B9A">
              <w:rPr>
                <w:rStyle w:val="Hyperlink"/>
                <w:noProof/>
              </w:rPr>
              <w:delText>4.1</w:delText>
            </w:r>
            <w:r w:rsidDel="00BC7B9A">
              <w:rPr>
                <w:rFonts w:eastAsiaTheme="minorEastAsia"/>
                <w:noProof/>
              </w:rPr>
              <w:tab/>
            </w:r>
            <w:r w:rsidRPr="00BC7B9A" w:rsidDel="00BC7B9A">
              <w:rPr>
                <w:rStyle w:val="Hyperlink"/>
                <w:noProof/>
              </w:rPr>
              <w:delText>Data Elements or Delements</w:delText>
            </w:r>
            <w:r w:rsidDel="00BC7B9A">
              <w:rPr>
                <w:noProof/>
                <w:webHidden/>
              </w:rPr>
              <w:tab/>
              <w:delText>8</w:delText>
            </w:r>
          </w:del>
        </w:p>
        <w:p w14:paraId="49ADC856" w14:textId="0261333B" w:rsidR="00DE0FEE" w:rsidDel="00BC7B9A" w:rsidRDefault="00DE0FEE">
          <w:pPr>
            <w:pStyle w:val="TOC2"/>
            <w:tabs>
              <w:tab w:val="left" w:pos="880"/>
              <w:tab w:val="right" w:leader="dot" w:pos="9060"/>
            </w:tabs>
            <w:rPr>
              <w:del w:id="68" w:author="David Hartley" w:date="2018-12-05T15:54:00Z"/>
              <w:rFonts w:eastAsiaTheme="minorEastAsia"/>
              <w:noProof/>
            </w:rPr>
          </w:pPr>
          <w:del w:id="69" w:author="David Hartley" w:date="2018-12-05T15:54:00Z">
            <w:r w:rsidRPr="00BC7B9A" w:rsidDel="00BC7B9A">
              <w:rPr>
                <w:rStyle w:val="Hyperlink"/>
                <w:noProof/>
              </w:rPr>
              <w:delText>4.2</w:delText>
            </w:r>
            <w:r w:rsidDel="00BC7B9A">
              <w:rPr>
                <w:rFonts w:eastAsiaTheme="minorEastAsia"/>
                <w:noProof/>
              </w:rPr>
              <w:tab/>
            </w:r>
            <w:r w:rsidRPr="00BC7B9A" w:rsidDel="00BC7B9A">
              <w:rPr>
                <w:rStyle w:val="Hyperlink"/>
                <w:noProof/>
              </w:rPr>
              <w:delText>Data Sets</w:delText>
            </w:r>
            <w:r w:rsidDel="00BC7B9A">
              <w:rPr>
                <w:noProof/>
                <w:webHidden/>
              </w:rPr>
              <w:tab/>
              <w:delText>8</w:delText>
            </w:r>
          </w:del>
        </w:p>
        <w:p w14:paraId="2AEB781D" w14:textId="52D29043" w:rsidR="00DE0FEE" w:rsidDel="00BC7B9A" w:rsidRDefault="00DE0FEE">
          <w:pPr>
            <w:pStyle w:val="TOC2"/>
            <w:tabs>
              <w:tab w:val="left" w:pos="880"/>
              <w:tab w:val="right" w:leader="dot" w:pos="9060"/>
            </w:tabs>
            <w:rPr>
              <w:del w:id="70" w:author="David Hartley" w:date="2018-12-05T15:54:00Z"/>
              <w:rFonts w:eastAsiaTheme="minorEastAsia"/>
              <w:noProof/>
            </w:rPr>
          </w:pPr>
          <w:del w:id="71" w:author="David Hartley" w:date="2018-12-05T15:54:00Z">
            <w:r w:rsidRPr="00BC7B9A" w:rsidDel="00BC7B9A">
              <w:rPr>
                <w:rStyle w:val="Hyperlink"/>
                <w:noProof/>
              </w:rPr>
              <w:delText>4.3</w:delText>
            </w:r>
            <w:r w:rsidDel="00BC7B9A">
              <w:rPr>
                <w:rFonts w:eastAsiaTheme="minorEastAsia"/>
                <w:noProof/>
              </w:rPr>
              <w:tab/>
            </w:r>
            <w:r w:rsidRPr="00BC7B9A" w:rsidDel="00BC7B9A">
              <w:rPr>
                <w:rStyle w:val="Hyperlink"/>
                <w:noProof/>
              </w:rPr>
              <w:delText>SSIM Ontologies</w:delText>
            </w:r>
            <w:r w:rsidDel="00BC7B9A">
              <w:rPr>
                <w:noProof/>
                <w:webHidden/>
              </w:rPr>
              <w:tab/>
              <w:delText>9</w:delText>
            </w:r>
          </w:del>
        </w:p>
        <w:p w14:paraId="266BC774" w14:textId="4525E9A5" w:rsidR="00DE0FEE" w:rsidDel="00BC7B9A" w:rsidRDefault="00DE0FEE">
          <w:pPr>
            <w:pStyle w:val="TOC2"/>
            <w:tabs>
              <w:tab w:val="left" w:pos="880"/>
              <w:tab w:val="right" w:leader="dot" w:pos="9060"/>
            </w:tabs>
            <w:rPr>
              <w:del w:id="72" w:author="David Hartley" w:date="2018-12-05T15:54:00Z"/>
              <w:rFonts w:eastAsiaTheme="minorEastAsia"/>
              <w:noProof/>
            </w:rPr>
          </w:pPr>
          <w:del w:id="73" w:author="David Hartley" w:date="2018-12-05T15:54:00Z">
            <w:r w:rsidRPr="00BC7B9A" w:rsidDel="00BC7B9A">
              <w:rPr>
                <w:rStyle w:val="Hyperlink"/>
                <w:noProof/>
              </w:rPr>
              <w:delText>4.4</w:delText>
            </w:r>
            <w:r w:rsidDel="00BC7B9A">
              <w:rPr>
                <w:rFonts w:eastAsiaTheme="minorEastAsia"/>
                <w:noProof/>
              </w:rPr>
              <w:tab/>
            </w:r>
            <w:r w:rsidRPr="00BC7B9A" w:rsidDel="00BC7B9A">
              <w:rPr>
                <w:rStyle w:val="Hyperlink"/>
                <w:noProof/>
              </w:rPr>
              <w:delText>SSIM Smart Reporting Objects or Ssros</w:delText>
            </w:r>
            <w:r w:rsidDel="00BC7B9A">
              <w:rPr>
                <w:noProof/>
                <w:webHidden/>
              </w:rPr>
              <w:tab/>
              <w:delText>11</w:delText>
            </w:r>
          </w:del>
        </w:p>
        <w:p w14:paraId="0FCF7B98" w14:textId="3CD099A5" w:rsidR="00DE0FEE" w:rsidDel="00BC7B9A" w:rsidRDefault="00DE0FEE">
          <w:pPr>
            <w:pStyle w:val="TOC2"/>
            <w:tabs>
              <w:tab w:val="left" w:pos="880"/>
              <w:tab w:val="right" w:leader="dot" w:pos="9060"/>
            </w:tabs>
            <w:rPr>
              <w:del w:id="74" w:author="David Hartley" w:date="2018-12-05T15:54:00Z"/>
              <w:rFonts w:eastAsiaTheme="minorEastAsia"/>
              <w:noProof/>
            </w:rPr>
          </w:pPr>
          <w:del w:id="75" w:author="David Hartley" w:date="2018-12-05T15:54:00Z">
            <w:r w:rsidRPr="00BC7B9A" w:rsidDel="00BC7B9A">
              <w:rPr>
                <w:rStyle w:val="Hyperlink"/>
                <w:noProof/>
              </w:rPr>
              <w:delText>4.5</w:delText>
            </w:r>
            <w:r w:rsidDel="00BC7B9A">
              <w:rPr>
                <w:rFonts w:eastAsiaTheme="minorEastAsia"/>
                <w:noProof/>
              </w:rPr>
              <w:tab/>
            </w:r>
            <w:r w:rsidRPr="00BC7B9A" w:rsidDel="00BC7B9A">
              <w:rPr>
                <w:rStyle w:val="Hyperlink"/>
                <w:noProof/>
              </w:rPr>
              <w:delText>SSIM Export Import Objects or Seximos</w:delText>
            </w:r>
            <w:r w:rsidDel="00BC7B9A">
              <w:rPr>
                <w:noProof/>
                <w:webHidden/>
              </w:rPr>
              <w:tab/>
              <w:delText>12</w:delText>
            </w:r>
          </w:del>
        </w:p>
        <w:p w14:paraId="25C53084" w14:textId="5E88B07A" w:rsidR="00DE0FEE" w:rsidDel="00BC7B9A" w:rsidRDefault="00DE0FEE">
          <w:pPr>
            <w:pStyle w:val="TOC1"/>
            <w:tabs>
              <w:tab w:val="left" w:pos="440"/>
              <w:tab w:val="right" w:leader="dot" w:pos="9060"/>
            </w:tabs>
            <w:rPr>
              <w:del w:id="76" w:author="David Hartley" w:date="2018-12-05T15:54:00Z"/>
              <w:rFonts w:eastAsiaTheme="minorEastAsia"/>
              <w:noProof/>
            </w:rPr>
          </w:pPr>
          <w:del w:id="77" w:author="David Hartley" w:date="2018-12-05T15:54:00Z">
            <w:r w:rsidRPr="00BC7B9A" w:rsidDel="00BC7B9A">
              <w:rPr>
                <w:rStyle w:val="Hyperlink"/>
                <w:noProof/>
              </w:rPr>
              <w:delText>5</w:delText>
            </w:r>
            <w:r w:rsidDel="00BC7B9A">
              <w:rPr>
                <w:rFonts w:eastAsiaTheme="minorEastAsia"/>
                <w:noProof/>
              </w:rPr>
              <w:tab/>
            </w:r>
            <w:r w:rsidRPr="00BC7B9A" w:rsidDel="00BC7B9A">
              <w:rPr>
                <w:rStyle w:val="Hyperlink"/>
                <w:noProof/>
              </w:rPr>
              <w:delText>Points still to cover</w:delText>
            </w:r>
            <w:r w:rsidDel="00BC7B9A">
              <w:rPr>
                <w:noProof/>
                <w:webHidden/>
              </w:rPr>
              <w:tab/>
              <w:delText>12</w:delText>
            </w:r>
          </w:del>
        </w:p>
        <w:p w14:paraId="3C9EBE93" w14:textId="0158A01A" w:rsidR="00364091" w:rsidRDefault="00F77E4B">
          <w:pPr>
            <w:rPr>
              <w:noProof/>
            </w:rPr>
          </w:pPr>
          <w:r>
            <w:fldChar w:fldCharType="end"/>
          </w:r>
        </w:p>
      </w:sdtContent>
    </w:sdt>
    <w:p w14:paraId="77F2439C" w14:textId="77777777" w:rsidR="00ED44E1" w:rsidRDefault="00ED44E1">
      <w:pPr>
        <w:pStyle w:val="H2Nolevel"/>
        <w:rPr>
          <w:ins w:id="78" w:author="David Hartley" w:date="2018-12-05T11:11:00Z"/>
        </w:rPr>
        <w:pPrChange w:id="79" w:author="David Hartley" w:date="2018-12-05T11:11:00Z">
          <w:pPr/>
        </w:pPrChange>
      </w:pPr>
      <w:ins w:id="80" w:author="David Hartley" w:date="2018-12-05T11:11:00Z">
        <w:r>
          <w:t>Preamble</w:t>
        </w:r>
      </w:ins>
    </w:p>
    <w:p w14:paraId="2418C151" w14:textId="4070B747" w:rsidR="00ED44E1" w:rsidRDefault="00ED44E1" w:rsidP="00ED44E1">
      <w:pPr>
        <w:rPr>
          <w:ins w:id="81" w:author="David Hartley" w:date="2018-12-05T11:11:00Z"/>
        </w:rPr>
      </w:pPr>
      <w:ins w:id="82" w:author="David Hartley" w:date="2018-12-05T11:11:00Z">
        <w:r>
          <w:t>This is a technical document describing the Standardised Sematic Information Model (SSIM)</w:t>
        </w:r>
      </w:ins>
      <w:ins w:id="83" w:author="David Hartley" w:date="2018-12-05T11:12:00Z">
        <w:r w:rsidR="00687B18">
          <w:t>, i</w:t>
        </w:r>
      </w:ins>
      <w:ins w:id="84" w:author="David Hartley" w:date="2018-12-05T11:11:00Z">
        <w:r>
          <w:t>ntended for people interested in the details of SSIM. It is a living document, to be updated as development proceeds.</w:t>
        </w:r>
      </w:ins>
    </w:p>
    <w:p w14:paraId="7E88B782" w14:textId="466EE454" w:rsidR="001B521A" w:rsidRDefault="00ED44E1" w:rsidP="00ED44E1">
      <w:ins w:id="85" w:author="David Hartley" w:date="2018-12-05T11:11:00Z">
        <w:r>
          <w:t xml:space="preserve">Why SSIM is needed, the advantages it offers versus alternatives, how it will be used, and how it will gain adoption are discussed in the separate document “The Case for </w:t>
        </w:r>
      </w:ins>
      <w:ins w:id="86" w:author="David Hartley" w:date="2018-12-05T11:13:00Z">
        <w:r w:rsidR="00687B18">
          <w:t xml:space="preserve">the </w:t>
        </w:r>
      </w:ins>
      <w:ins w:id="87" w:author="David Hartley" w:date="2018-12-05T11:11:00Z">
        <w:r>
          <w:t>Standardised Sema</w:t>
        </w:r>
      </w:ins>
      <w:ins w:id="88" w:author="David Hartley" w:date="2018-12-05T11:13:00Z">
        <w:r w:rsidR="00687B18">
          <w:t>n</w:t>
        </w:r>
      </w:ins>
      <w:ins w:id="89" w:author="David Hartley" w:date="2018-12-05T11:11:00Z">
        <w:r>
          <w:t>tic Information Model (SSIM)” [</w:t>
        </w:r>
      </w:ins>
      <w:ins w:id="90" w:author="David Hartley" w:date="2018-12-05T11:13:00Z">
        <w:r w:rsidR="00687B18">
          <w:t>Still t</w:t>
        </w:r>
      </w:ins>
      <w:ins w:id="91" w:author="David Hartley" w:date="2018-12-05T11:11:00Z">
        <w:r>
          <w:t>o be written</w:t>
        </w:r>
      </w:ins>
      <w:ins w:id="92" w:author="David Hartley" w:date="2018-12-05T11:13:00Z">
        <w:r w:rsidR="00687B18">
          <w:t xml:space="preserve"> as at 2018.1205</w:t>
        </w:r>
      </w:ins>
      <w:ins w:id="93" w:author="David Hartley" w:date="2018-12-05T11:11:00Z">
        <w:r>
          <w:t>.]</w:t>
        </w:r>
      </w:ins>
    </w:p>
    <w:p w14:paraId="18AF3A69" w14:textId="66F48E17" w:rsidR="00364091" w:rsidRDefault="00CD4D69" w:rsidP="00AD73CD">
      <w:pPr>
        <w:pStyle w:val="Heading1"/>
        <w:pageBreakBefore/>
      </w:pPr>
      <w:bookmarkStart w:id="94" w:name="_Competition"/>
      <w:bookmarkStart w:id="95" w:name="_Toc531788602"/>
      <w:bookmarkStart w:id="96" w:name="_Hlk497013750"/>
      <w:bookmarkEnd w:id="94"/>
      <w:r>
        <w:lastRenderedPageBreak/>
        <w:t xml:space="preserve">SSIM </w:t>
      </w:r>
      <w:r w:rsidR="00B96FD1">
        <w:t>O</w:t>
      </w:r>
      <w:r w:rsidR="00981D0B">
        <w:t>verview</w:t>
      </w:r>
      <w:bookmarkEnd w:id="95"/>
    </w:p>
    <w:p w14:paraId="5FA13EE8" w14:textId="0675F655" w:rsidR="00B96FD1" w:rsidRDefault="00240151" w:rsidP="00B96FD1">
      <w:commentRangeStart w:id="97"/>
      <w:commentRangeStart w:id="98"/>
      <w:commentRangeStart w:id="99"/>
      <w:r>
        <w:t xml:space="preserve">SSIM </w:t>
      </w:r>
      <w:r w:rsidR="00AD0288">
        <w:t xml:space="preserve">(Standardised Sematic Information Model) is a </w:t>
      </w:r>
      <w:r w:rsidR="00CD4D69">
        <w:t>method of storing</w:t>
      </w:r>
      <w:r w:rsidR="00AD0288">
        <w:t xml:space="preserve">, categorising, </w:t>
      </w:r>
      <w:r w:rsidR="00CD4D69">
        <w:t xml:space="preserve">and </w:t>
      </w:r>
      <w:r w:rsidR="00DD3788">
        <w:t xml:space="preserve">reporting on </w:t>
      </w:r>
      <w:r w:rsidR="00CD4D69">
        <w:t xml:space="preserve">data in a standardised, semantic way which is </w:t>
      </w:r>
      <w:r w:rsidR="00ED7296">
        <w:t xml:space="preserve">powerful, open ended, easy to understand and use at a user level, while being </w:t>
      </w:r>
      <w:r w:rsidR="00CD4D69">
        <w:t>efficient for scaling to large scale use</w:t>
      </w:r>
      <w:commentRangeEnd w:id="97"/>
      <w:r w:rsidR="009E6813">
        <w:rPr>
          <w:rStyle w:val="CommentReference"/>
        </w:rPr>
        <w:commentReference w:id="97"/>
      </w:r>
      <w:commentRangeEnd w:id="98"/>
      <w:r>
        <w:rPr>
          <w:rStyle w:val="CommentReference"/>
        </w:rPr>
        <w:commentReference w:id="98"/>
      </w:r>
      <w:commentRangeEnd w:id="99"/>
      <w:r w:rsidR="00687B18">
        <w:rPr>
          <w:rStyle w:val="CommentReference"/>
        </w:rPr>
        <w:commentReference w:id="99"/>
      </w:r>
      <w:r w:rsidR="00CD4D69">
        <w:t>.</w:t>
      </w:r>
    </w:p>
    <w:p w14:paraId="261A0E5D" w14:textId="4AE1933C" w:rsidR="00AD0288" w:rsidRDefault="00AD0288" w:rsidP="00B96FD1">
      <w:r>
        <w:t xml:space="preserve">SSIM </w:t>
      </w:r>
      <w:r w:rsidR="00981D0B">
        <w:t xml:space="preserve">is being developed by Pacio and </w:t>
      </w:r>
      <w:r>
        <w:t>will be used by Pacio but is intended to be an open source standard which can be used independently of Pacio.</w:t>
      </w:r>
    </w:p>
    <w:p w14:paraId="15561262" w14:textId="60254154" w:rsidR="00981D0B" w:rsidRDefault="00AD0288" w:rsidP="00AD0288">
      <w:r>
        <w:t>SSIM appl</w:t>
      </w:r>
      <w:r w:rsidR="00142C37">
        <w:t>ies</w:t>
      </w:r>
      <w:r>
        <w:t xml:space="preserve"> to all data, but the initial development focus is on business data.</w:t>
      </w:r>
    </w:p>
    <w:p w14:paraId="330524BE" w14:textId="281C24FC" w:rsidR="00340621" w:rsidRDefault="00981D0B" w:rsidP="00340621">
      <w:r>
        <w:t xml:space="preserve">SSIM takes a bottom up approach to providing standardisation so that raw data categorised by SSIM can be recast or aggregated to suit any </w:t>
      </w:r>
      <w:r w:rsidR="00E93325">
        <w:t xml:space="preserve">desired </w:t>
      </w:r>
      <w:r>
        <w:t xml:space="preserve">reporting </w:t>
      </w:r>
      <w:r w:rsidR="00E93325">
        <w:t>requirement</w:t>
      </w:r>
      <w:r>
        <w:t>.</w:t>
      </w:r>
      <w:r w:rsidR="00340621">
        <w:t xml:space="preserve"> In this way SSIM applies from a single raw transaction such as the sale of one can of beans all the way through to financial statements or &lt;IR&gt; integrated reports </w:t>
      </w:r>
      <w:ins w:id="100" w:author="David Hartley" w:date="2018-12-05T11:32:00Z">
        <w:r w:rsidR="0042294C">
          <w:t>and ESG (Environmental Social Governance) reporti</w:t>
        </w:r>
      </w:ins>
      <w:ins w:id="101" w:author="David Hartley" w:date="2018-12-05T11:33:00Z">
        <w:r w:rsidR="0042294C">
          <w:t xml:space="preserve">ng </w:t>
        </w:r>
      </w:ins>
      <w:r w:rsidR="00340621">
        <w:t xml:space="preserve">according to </w:t>
      </w:r>
      <w:r w:rsidR="00E93325">
        <w:t>the</w:t>
      </w:r>
      <w:r w:rsidR="00340621">
        <w:t xml:space="preserve"> desired accounting standard target, </w:t>
      </w:r>
      <w:r w:rsidR="00E93325">
        <w:t xml:space="preserve">or targets e.g. US GAAP and IFRS, </w:t>
      </w:r>
      <w:r w:rsidR="00340621">
        <w:t xml:space="preserve">with the whole process </w:t>
      </w:r>
      <w:r w:rsidR="00FF1791">
        <w:t xml:space="preserve">fully automated </w:t>
      </w:r>
      <w:r w:rsidR="00340621">
        <w:t>from one end to the other.</w:t>
      </w:r>
    </w:p>
    <w:p w14:paraId="79547758" w14:textId="12535829" w:rsidR="00EC2127" w:rsidRDefault="00E16620" w:rsidP="00AD0288">
      <w:del w:id="102" w:author="Trevor Watters" w:date="2018-11-29T10:21:00Z">
        <w:r w:rsidDel="00122F8D">
          <w:delText xml:space="preserve">SIIM </w:delText>
        </w:r>
      </w:del>
      <w:ins w:id="103" w:author="Trevor Watters" w:date="2018-11-29T10:21:00Z">
        <w:r w:rsidR="00122F8D">
          <w:t xml:space="preserve">SSIM </w:t>
        </w:r>
      </w:ins>
      <w:r>
        <w:t xml:space="preserve">provides semantic information by a flexible data description system based on </w:t>
      </w:r>
      <w:r w:rsidR="00DD3788">
        <w:t xml:space="preserve">many </w:t>
      </w:r>
      <w:r>
        <w:t>directories of facts e.g. countries, currencies</w:t>
      </w:r>
      <w:r w:rsidR="00DD3788">
        <w:t>, languages, roles</w:t>
      </w:r>
      <w:r>
        <w:t xml:space="preserve"> etc, </w:t>
      </w:r>
      <w:r w:rsidR="00DD3788">
        <w:t xml:space="preserve">with support for multiple human languages and jurisdictions, </w:t>
      </w:r>
      <w:r w:rsidR="00D238CF">
        <w:t>plus</w:t>
      </w:r>
      <w:r>
        <w:t xml:space="preserve"> </w:t>
      </w:r>
      <w:r w:rsidR="00DD3788">
        <w:t xml:space="preserve">reporting </w:t>
      </w:r>
      <w:r>
        <w:t>objects structured according to ontologies.</w:t>
      </w:r>
    </w:p>
    <w:p w14:paraId="7CE1704C" w14:textId="77777777" w:rsidR="00B44CA2" w:rsidRDefault="00B44CA2" w:rsidP="00B44CA2">
      <w:r>
        <w:t xml:space="preserve">Any single piece of data can be fully described by a single </w:t>
      </w:r>
      <w:proofErr w:type="gramStart"/>
      <w:r>
        <w:t>64 bit</w:t>
      </w:r>
      <w:proofErr w:type="gramEnd"/>
      <w:r>
        <w:t xml:space="preserve"> (8 byte) number called a SSIM Id or SID. SIDs are totally flexible yet efficient for blockchain/database use with their fixed and small size. No long or variable length tags are involved at the transaction and data storage levels.</w:t>
      </w:r>
    </w:p>
    <w:p w14:paraId="6F9E00DA" w14:textId="79094B1A" w:rsidR="00B44CA2" w:rsidRDefault="00B44CA2" w:rsidP="00B44CA2">
      <w:r>
        <w:t>SSIM covers all storage, classification, and reporting needs, but will also interact with or interface with other systems or data description languages or protocols such as XBRL, ODI, UBL, Open EDI, RDF, Ocean etc as required.</w:t>
      </w:r>
    </w:p>
    <w:p w14:paraId="1B93A51B" w14:textId="593E0F2E" w:rsidR="00B44CA2" w:rsidRDefault="00B44CA2" w:rsidP="00B44CA2">
      <w:r>
        <w:t xml:space="preserve">Users of apps making use of SSIM will not need to know anything about the </w:t>
      </w:r>
      <w:ins w:id="104" w:author="David Hartley" w:date="2018-12-05T16:17:00Z">
        <w:r w:rsidR="00BA3CCF">
          <w:t xml:space="preserve">underlying </w:t>
        </w:r>
      </w:ins>
      <w:r>
        <w:t>details. In most cases apps will be able to classify data themselves. In the few cases where a manual selection might be required, an app will be able to present a selection list for a user to choose from.</w:t>
      </w:r>
    </w:p>
    <w:p w14:paraId="63AA7489" w14:textId="68A11C2C" w:rsidR="00EC2127" w:rsidRDefault="00EC2127" w:rsidP="00AD0288">
      <w:r>
        <w:t>The facts directories, which are a major part of SSIM, are intuitive and simple to use.</w:t>
      </w:r>
    </w:p>
    <w:p w14:paraId="6F8CAB40" w14:textId="3325D0FE" w:rsidR="00EC2127" w:rsidRDefault="00EC2127" w:rsidP="00AD0288">
      <w:r>
        <w:t xml:space="preserve">Ontologies and other parts of SSIM </w:t>
      </w:r>
      <w:r w:rsidR="00B44CA2">
        <w:t>are</w:t>
      </w:r>
      <w:r>
        <w:t xml:space="preserve"> more complex, but modelling a complex world inevitabl</w:t>
      </w:r>
      <w:r w:rsidR="00B44CA2">
        <w:t>y</w:t>
      </w:r>
      <w:r>
        <w:t xml:space="preserve"> requires some degree of complexity. However, the complexity has been made easier to understand and work with tha</w:t>
      </w:r>
      <w:r w:rsidR="00B44CA2">
        <w:t>n</w:t>
      </w:r>
      <w:r>
        <w:t xml:space="preserve"> in other systems, by avoiding arcane mathematics and jargon. Sp</w:t>
      </w:r>
      <w:r w:rsidR="00B44CA2">
        <w:t>r</w:t>
      </w:r>
      <w:r>
        <w:t>ead</w:t>
      </w:r>
      <w:r w:rsidR="00B44CA2">
        <w:t>s</w:t>
      </w:r>
      <w:r>
        <w:t xml:space="preserve">heets are used as the visualisation and development tool – a tool </w:t>
      </w:r>
      <w:r w:rsidR="00B44CA2">
        <w:t>familiar to most people who are likely to use SSIM. (The spreadsheets do not present an integrity danger – their inputs are checked for validity and integrity. They are just a familiar tool, and never used directly.)</w:t>
      </w:r>
    </w:p>
    <w:p w14:paraId="3F869FAE" w14:textId="68249AA8" w:rsidR="00532F4F" w:rsidRDefault="00532F4F" w:rsidP="00B96FD1">
      <w:r>
        <w:t xml:space="preserve">All </w:t>
      </w:r>
      <w:r w:rsidR="0075437F">
        <w:t xml:space="preserve">SSIM </w:t>
      </w:r>
      <w:r>
        <w:t xml:space="preserve">components will be open source and public, developed and maintained through a </w:t>
      </w:r>
      <w:r w:rsidR="00CC36B9">
        <w:t xml:space="preserve">Pacio </w:t>
      </w:r>
      <w:r>
        <w:t>moderated folksonomy</w:t>
      </w:r>
      <w:bookmarkStart w:id="105" w:name="_Ref530623108"/>
      <w:r>
        <w:rPr>
          <w:rStyle w:val="FootnoteReference"/>
        </w:rPr>
        <w:footnoteReference w:id="1"/>
      </w:r>
      <w:bookmarkEnd w:id="105"/>
      <w:r>
        <w:t xml:space="preserve"> process. They will provide the equivalent of many currently scattered non-integrated directories, knowledge graphs, and ontologies/taxonomies.</w:t>
      </w:r>
    </w:p>
    <w:p w14:paraId="726E5A0F" w14:textId="32528F04" w:rsidR="00DD3788" w:rsidRDefault="007A2C2E" w:rsidP="00B96FD1">
      <w:r>
        <w:t xml:space="preserve">The </w:t>
      </w:r>
      <w:r w:rsidR="00532F4F">
        <w:t xml:space="preserve">following sections describe the </w:t>
      </w:r>
      <w:r>
        <w:t>details.</w:t>
      </w:r>
    </w:p>
    <w:p w14:paraId="3137F01F" w14:textId="30F238B2" w:rsidR="00900B16" w:rsidRDefault="00900B16" w:rsidP="00B44CA2">
      <w:pPr>
        <w:pStyle w:val="Heading1"/>
        <w:pageBreakBefore/>
        <w:rPr>
          <w:ins w:id="106" w:author="David Hartley" w:date="2018-12-05T11:17:00Z"/>
        </w:rPr>
      </w:pPr>
      <w:bookmarkStart w:id="107" w:name="_Toc531788603"/>
      <w:r>
        <w:lastRenderedPageBreak/>
        <w:t>SSIM Basics</w:t>
      </w:r>
      <w:bookmarkEnd w:id="107"/>
    </w:p>
    <w:p w14:paraId="406FD0D1" w14:textId="33D36C9E" w:rsidR="0042294C" w:rsidRDefault="00CE383D" w:rsidP="00CE383D">
      <w:pPr>
        <w:rPr>
          <w:ins w:id="108" w:author="David Hartley" w:date="2018-12-05T11:35:00Z"/>
        </w:rPr>
      </w:pPr>
      <w:ins w:id="109" w:author="David Hartley" w:date="2018-12-05T11:17:00Z">
        <w:r>
          <w:t xml:space="preserve">SSIM </w:t>
        </w:r>
      </w:ins>
      <w:ins w:id="110" w:author="David Hartley" w:date="2018-12-05T11:18:00Z">
        <w:r>
          <w:t>provid</w:t>
        </w:r>
      </w:ins>
      <w:ins w:id="111" w:author="David Hartley" w:date="2018-12-05T11:19:00Z">
        <w:r>
          <w:t>es</w:t>
        </w:r>
      </w:ins>
      <w:ins w:id="112" w:author="David Hartley" w:date="2018-12-05T11:18:00Z">
        <w:r>
          <w:t xml:space="preserve"> a precise and concise way to de</w:t>
        </w:r>
      </w:ins>
      <w:ins w:id="113" w:author="David Hartley" w:date="2018-12-05T11:19:00Z">
        <w:r>
          <w:t xml:space="preserve">scribe any item of data by means of a </w:t>
        </w:r>
      </w:ins>
      <w:ins w:id="114" w:author="David Hartley" w:date="2018-12-05T11:26:00Z">
        <w:r w:rsidR="00586389">
          <w:t xml:space="preserve">single number called a </w:t>
        </w:r>
      </w:ins>
      <w:ins w:id="115" w:author="David Hartley" w:date="2018-12-05T11:19:00Z">
        <w:r>
          <w:t>SSIM Id o</w:t>
        </w:r>
      </w:ins>
      <w:ins w:id="116" w:author="David Hartley" w:date="2018-12-05T11:20:00Z">
        <w:r>
          <w:t>r SID.</w:t>
        </w:r>
      </w:ins>
      <w:ins w:id="117" w:author="David Hartley" w:date="2018-12-05T11:21:00Z">
        <w:r>
          <w:t xml:space="preserve"> Even though the description of an </w:t>
        </w:r>
      </w:ins>
      <w:ins w:id="118" w:author="David Hartley" w:date="2018-12-05T11:22:00Z">
        <w:r w:rsidR="00586389">
          <w:t>item in words m</w:t>
        </w:r>
      </w:ins>
      <w:ins w:id="119" w:author="David Hartley" w:date="2018-12-05T11:29:00Z">
        <w:r w:rsidR="00586389">
          <w:t>ight</w:t>
        </w:r>
      </w:ins>
      <w:ins w:id="120" w:author="David Hartley" w:date="2018-12-05T11:22:00Z">
        <w:r w:rsidR="00586389">
          <w:t xml:space="preserve"> be lengthy e.g. “</w:t>
        </w:r>
      </w:ins>
      <w:ins w:id="121" w:author="David Hartley" w:date="2018-12-05T11:24:00Z">
        <w:r w:rsidR="00586389">
          <w:t xml:space="preserve">International Business Corporation incorporated in Saint Lucia, which is </w:t>
        </w:r>
      </w:ins>
      <w:ins w:id="122" w:author="David Hartley" w:date="2018-12-05T11:29:00Z">
        <w:r w:rsidR="00586389">
          <w:t xml:space="preserve">a member </w:t>
        </w:r>
      </w:ins>
      <w:ins w:id="123" w:author="David Hartley" w:date="2018-12-05T11:24:00Z">
        <w:r w:rsidR="00586389">
          <w:t>of t</w:t>
        </w:r>
      </w:ins>
      <w:ins w:id="124" w:author="David Hartley" w:date="2018-12-05T11:25:00Z">
        <w:r w:rsidR="00586389">
          <w:t xml:space="preserve">he Organisation of Eastern Caribbean States, and a member of the Eastern Caribbean Currency </w:t>
        </w:r>
      </w:ins>
      <w:ins w:id="125" w:author="David Hartley" w:date="2018-12-05T11:26:00Z">
        <w:r w:rsidR="00586389">
          <w:t>Union”</w:t>
        </w:r>
      </w:ins>
      <w:ins w:id="126" w:author="David Hartley" w:date="2018-12-05T11:27:00Z">
        <w:r w:rsidR="00586389">
          <w:t xml:space="preserve">, the SID would be just 8 bytes long, the same </w:t>
        </w:r>
      </w:ins>
      <w:ins w:id="127" w:author="David Hartley" w:date="2018-12-05T11:28:00Z">
        <w:r w:rsidR="00586389">
          <w:t xml:space="preserve">length </w:t>
        </w:r>
      </w:ins>
      <w:ins w:id="128" w:author="David Hartley" w:date="2018-12-05T11:27:00Z">
        <w:r w:rsidR="00586389">
          <w:t>as a SID for “rent”</w:t>
        </w:r>
      </w:ins>
      <w:ins w:id="129" w:author="David Hartley" w:date="2018-12-05T11:28:00Z">
        <w:r w:rsidR="00586389">
          <w:t>.</w:t>
        </w:r>
      </w:ins>
    </w:p>
    <w:p w14:paraId="62F92032" w14:textId="3CF98D28" w:rsidR="00586389" w:rsidRDefault="00586389" w:rsidP="00CE383D">
      <w:pPr>
        <w:rPr>
          <w:ins w:id="130" w:author="David Hartley" w:date="2018-12-05T11:35:00Z"/>
        </w:rPr>
      </w:pPr>
      <w:ins w:id="131" w:author="David Hartley" w:date="2018-12-05T11:28:00Z">
        <w:r>
          <w:t>Th</w:t>
        </w:r>
      </w:ins>
      <w:ins w:id="132" w:author="David Hartley" w:date="2018-12-05T11:35:00Z">
        <w:r w:rsidR="0042294C">
          <w:t>e</w:t>
        </w:r>
      </w:ins>
      <w:ins w:id="133" w:author="David Hartley" w:date="2018-12-05T11:28:00Z">
        <w:r>
          <w:t xml:space="preserve"> avoidance of lengthy and variable length tags helps with blockchain and database efficiency.</w:t>
        </w:r>
      </w:ins>
    </w:p>
    <w:p w14:paraId="7E86DD93" w14:textId="05ED6D1E" w:rsidR="0042294C" w:rsidRDefault="0042294C" w:rsidP="0042294C">
      <w:pPr>
        <w:rPr>
          <w:ins w:id="134" w:author="David Hartley" w:date="2018-12-05T11:37:00Z"/>
        </w:rPr>
      </w:pPr>
      <w:ins w:id="135" w:author="David Hartley" w:date="2018-12-05T11:37:00Z">
        <w:r>
          <w:t xml:space="preserve">The SID can be used in searches, and by apps to identify data </w:t>
        </w:r>
      </w:ins>
      <w:ins w:id="136" w:author="David Hartley" w:date="2018-12-05T11:48:00Z">
        <w:r w:rsidR="001B68FE">
          <w:t>in a standard w</w:t>
        </w:r>
      </w:ins>
      <w:ins w:id="137" w:author="David Hartley" w:date="2018-12-05T11:49:00Z">
        <w:r w:rsidR="001B68FE">
          <w:t xml:space="preserve">ay, </w:t>
        </w:r>
      </w:ins>
      <w:ins w:id="138" w:author="David Hartley" w:date="2018-12-05T11:37:00Z">
        <w:r>
          <w:t>semantically</w:t>
        </w:r>
      </w:ins>
      <w:ins w:id="139" w:author="David Hartley" w:date="2018-12-05T11:46:00Z">
        <w:r w:rsidR="00072372">
          <w:t>, and accurately</w:t>
        </w:r>
      </w:ins>
      <w:ins w:id="140" w:author="David Hartley" w:date="2018-12-05T11:49:00Z">
        <w:r w:rsidR="001B68FE">
          <w:t>.</w:t>
        </w:r>
      </w:ins>
      <w:ins w:id="141" w:author="David Hartley" w:date="2018-12-05T11:50:00Z">
        <w:r w:rsidR="001B68FE">
          <w:t xml:space="preserve"> </w:t>
        </w:r>
      </w:ins>
    </w:p>
    <w:p w14:paraId="4CA8FFE9" w14:textId="57F26E74" w:rsidR="0042294C" w:rsidRDefault="0042294C" w:rsidP="00CE383D">
      <w:pPr>
        <w:rPr>
          <w:ins w:id="142" w:author="David Hartley" w:date="2018-12-05T11:30:00Z"/>
        </w:rPr>
      </w:pPr>
      <w:ins w:id="143" w:author="David Hartley" w:date="2018-12-05T11:35:00Z">
        <w:r>
          <w:t xml:space="preserve">The </w:t>
        </w:r>
      </w:ins>
      <w:ins w:id="144" w:author="David Hartley" w:date="2018-12-05T11:36:00Z">
        <w:r>
          <w:t xml:space="preserve">precise definition of the descriptions making up a SID </w:t>
        </w:r>
      </w:ins>
      <w:ins w:id="145" w:author="David Hartley" w:date="2018-12-05T11:37:00Z">
        <w:r>
          <w:t>improve reporting and search accuracy.</w:t>
        </w:r>
      </w:ins>
    </w:p>
    <w:p w14:paraId="5775BFA2" w14:textId="007FDC03" w:rsidR="00CE383D" w:rsidRPr="00CE383D" w:rsidDel="00586389" w:rsidRDefault="00586389">
      <w:pPr>
        <w:rPr>
          <w:del w:id="146" w:author="David Hartley" w:date="2018-12-05T11:30:00Z"/>
        </w:rPr>
        <w:pPrChange w:id="147" w:author="David Hartley" w:date="2018-12-05T11:17:00Z">
          <w:pPr>
            <w:pStyle w:val="Heading1"/>
            <w:pageBreakBefore/>
          </w:pPr>
        </w:pPrChange>
      </w:pPr>
      <w:ins w:id="148" w:author="David Hartley" w:date="2018-12-05T11:30:00Z">
        <w:r>
          <w:t>To achi</w:t>
        </w:r>
      </w:ins>
      <w:ins w:id="149" w:author="David Hartley" w:date="2018-12-05T11:50:00Z">
        <w:r w:rsidR="001B68FE">
          <w:t>e</w:t>
        </w:r>
      </w:ins>
      <w:ins w:id="150" w:author="David Hartley" w:date="2018-12-05T11:30:00Z">
        <w:r>
          <w:t>ve this</w:t>
        </w:r>
      </w:ins>
      <w:ins w:id="151" w:author="David Hartley" w:date="2018-12-05T11:37:00Z">
        <w:r w:rsidR="0042294C">
          <w:t>,</w:t>
        </w:r>
      </w:ins>
      <w:ins w:id="152" w:author="David Hartley" w:date="2018-12-05T11:30:00Z">
        <w:r>
          <w:t xml:space="preserve"> </w:t>
        </w:r>
      </w:ins>
    </w:p>
    <w:p w14:paraId="288748D0" w14:textId="640D21EF" w:rsidR="00900B16" w:rsidRDefault="00A77F44">
      <w:pPr>
        <w:pPrChange w:id="153" w:author="David Hartley" w:date="2018-12-05T11:30:00Z">
          <w:pPr>
            <w:pStyle w:val="Normal3after"/>
          </w:pPr>
        </w:pPrChange>
      </w:pPr>
      <w:commentRangeStart w:id="154"/>
      <w:commentRangeStart w:id="155"/>
      <w:r>
        <w:t xml:space="preserve">SSIM at its starting or basic level uses </w:t>
      </w:r>
      <w:ins w:id="156" w:author="David Hartley" w:date="2018-12-05T11:34:00Z">
        <w:r w:rsidR="0042294C">
          <w:t xml:space="preserve">just </w:t>
        </w:r>
      </w:ins>
      <w:r w:rsidR="004A39CB">
        <w:t>four</w:t>
      </w:r>
      <w:r>
        <w:t xml:space="preserve"> components:</w:t>
      </w:r>
    </w:p>
    <w:p w14:paraId="2AC17236" w14:textId="62E074EC" w:rsidR="00A77F44" w:rsidRDefault="00A77F44" w:rsidP="00A77F44">
      <w:pPr>
        <w:pStyle w:val="ListB6after"/>
      </w:pPr>
      <w:del w:id="157" w:author="David Hartley" w:date="2018-12-05T11:51:00Z">
        <w:r w:rsidDel="001B68FE">
          <w:delText xml:space="preserve">A </w:delText>
        </w:r>
      </w:del>
      <w:r>
        <w:t>Digit</w:t>
      </w:r>
      <w:r w:rsidR="004A39CB">
        <w:t>al</w:t>
      </w:r>
      <w:r>
        <w:t xml:space="preserve"> Id</w:t>
      </w:r>
      <w:ins w:id="158" w:author="David Hartley" w:date="2018-12-05T11:51:00Z">
        <w:r w:rsidR="001B68FE">
          <w:t>s</w:t>
        </w:r>
      </w:ins>
      <w:r>
        <w:t xml:space="preserve"> or </w:t>
      </w:r>
      <w:proofErr w:type="spellStart"/>
      <w:r>
        <w:t>DigId</w:t>
      </w:r>
      <w:ins w:id="159" w:author="David Hartley" w:date="2018-12-05T11:52:00Z">
        <w:r w:rsidR="001B68FE">
          <w:t>s</w:t>
        </w:r>
      </w:ins>
      <w:proofErr w:type="spellEnd"/>
      <w:r w:rsidR="00C4080C">
        <w:t xml:space="preserve"> to identify </w:t>
      </w:r>
      <w:r w:rsidR="009B66E0">
        <w:t xml:space="preserve">the </w:t>
      </w:r>
      <w:r w:rsidR="00C4080C">
        <w:t>pe</w:t>
      </w:r>
      <w:ins w:id="160" w:author="David Hartley" w:date="2018-12-05T11:51:00Z">
        <w:r w:rsidR="001B68FE">
          <w:t>rson</w:t>
        </w:r>
      </w:ins>
      <w:del w:id="161" w:author="David Hartley" w:date="2018-12-05T11:51:00Z">
        <w:r w:rsidR="00C4080C" w:rsidDel="001B68FE">
          <w:delText>ople</w:delText>
        </w:r>
      </w:del>
      <w:r w:rsidR="00C4080C">
        <w:t>, entit</w:t>
      </w:r>
      <w:ins w:id="162" w:author="David Hartley" w:date="2018-12-05T11:51:00Z">
        <w:r w:rsidR="001B68FE">
          <w:t>y</w:t>
        </w:r>
      </w:ins>
      <w:del w:id="163" w:author="David Hartley" w:date="2018-12-05T11:51:00Z">
        <w:r w:rsidR="00C4080C" w:rsidDel="001B68FE">
          <w:delText>ies</w:delText>
        </w:r>
      </w:del>
      <w:r w:rsidR="00C4080C">
        <w:t>, app</w:t>
      </w:r>
      <w:ins w:id="164" w:author="David Hartley" w:date="2018-12-05T11:51:00Z">
        <w:r w:rsidR="001B68FE">
          <w:t>/</w:t>
        </w:r>
      </w:ins>
      <w:proofErr w:type="spellStart"/>
      <w:ins w:id="165" w:author="David Hartley" w:date="2018-12-05T15:40:00Z">
        <w:r w:rsidR="009245F3">
          <w:t>d</w:t>
        </w:r>
      </w:ins>
      <w:del w:id="166" w:author="David Hartley" w:date="2018-12-05T11:51:00Z">
        <w:r w:rsidR="00C4080C" w:rsidDel="001B68FE">
          <w:delText>s, and d</w:delText>
        </w:r>
      </w:del>
      <w:r w:rsidR="00C4080C">
        <w:t>app</w:t>
      </w:r>
      <w:proofErr w:type="spellEnd"/>
      <w:del w:id="167" w:author="David Hartley" w:date="2018-12-05T11:51:00Z">
        <w:r w:rsidR="00C4080C" w:rsidDel="001B68FE">
          <w:delText>s</w:delText>
        </w:r>
      </w:del>
      <w:r w:rsidR="007E0489">
        <w:t xml:space="preserve"> involved</w:t>
      </w:r>
    </w:p>
    <w:p w14:paraId="1CD1517D" w14:textId="77777777" w:rsidR="0042294C" w:rsidRDefault="0042294C" w:rsidP="0042294C">
      <w:pPr>
        <w:pStyle w:val="ListB6after"/>
        <w:rPr>
          <w:ins w:id="168" w:author="David Hartley" w:date="2018-12-05T11:41:00Z"/>
        </w:rPr>
      </w:pPr>
      <w:ins w:id="169" w:author="David Hartley" w:date="2018-12-05T11:41:00Z">
        <w:r>
          <w:t>A Data Type to define the structure or nature of the data being described</w:t>
        </w:r>
        <w:del w:id="170" w:author="David Hartley" w:date="2018-12-05T11:40:00Z">
          <w:r w:rsidDel="0042294C">
            <w:delText>stored</w:delText>
          </w:r>
        </w:del>
      </w:ins>
    </w:p>
    <w:p w14:paraId="7C2BFA8F" w14:textId="2E2D8A85" w:rsidR="004A39CB" w:rsidDel="0042294C" w:rsidRDefault="004A39CB" w:rsidP="00A77F44">
      <w:pPr>
        <w:pStyle w:val="ListB6after"/>
        <w:rPr>
          <w:moveFrom w:id="171" w:author="David Hartley" w:date="2018-12-05T11:34:00Z"/>
        </w:rPr>
      </w:pPr>
      <w:moveFromRangeStart w:id="172" w:author="David Hartley" w:date="2018-12-05T11:34:00Z" w:name="move531773000"/>
      <w:moveFrom w:id="173" w:author="David Hartley" w:date="2018-12-05T11:34:00Z">
        <w:r w:rsidDel="0042294C">
          <w:t>A Data Type</w:t>
        </w:r>
        <w:r w:rsidR="00C4080C" w:rsidDel="0042294C">
          <w:t xml:space="preserve"> to define the structure of data being stored</w:t>
        </w:r>
      </w:moveFrom>
    </w:p>
    <w:moveFromRangeEnd w:id="172"/>
    <w:p w14:paraId="6E685E81" w14:textId="4102630E" w:rsidR="00A77F44" w:rsidRDefault="00A77F44" w:rsidP="00A77F44">
      <w:pPr>
        <w:pStyle w:val="ListB6after"/>
      </w:pPr>
      <w:r>
        <w:t>Directories</w:t>
      </w:r>
      <w:r w:rsidR="004A39CB">
        <w:t xml:space="preserve"> of facts to be used to semantically describe </w:t>
      </w:r>
      <w:ins w:id="174" w:author="David Hartley" w:date="2018-12-05T11:53:00Z">
        <w:r w:rsidR="000147AF">
          <w:t>a</w:t>
        </w:r>
      </w:ins>
      <w:ins w:id="175" w:author="David Hartley" w:date="2018-12-05T11:41:00Z">
        <w:r w:rsidR="0042294C">
          <w:t xml:space="preserve"> </w:t>
        </w:r>
      </w:ins>
      <w:r w:rsidR="004A39CB">
        <w:t>data</w:t>
      </w:r>
      <w:ins w:id="176" w:author="David Hartley" w:date="2018-12-05T11:41:00Z">
        <w:r w:rsidR="0042294C">
          <w:t xml:space="preserve"> item</w:t>
        </w:r>
      </w:ins>
      <w:ins w:id="177" w:author="David Hartley" w:date="2018-12-05T11:39:00Z">
        <w:r w:rsidR="0042294C">
          <w:t xml:space="preserve">, with as many </w:t>
        </w:r>
      </w:ins>
      <w:ins w:id="178" w:author="David Hartley" w:date="2018-12-05T11:53:00Z">
        <w:r w:rsidR="000147AF">
          <w:t>facts</w:t>
        </w:r>
      </w:ins>
      <w:ins w:id="179" w:author="David Hartley" w:date="2018-12-05T11:54:00Z">
        <w:r w:rsidR="000147AF">
          <w:t xml:space="preserve"> </w:t>
        </w:r>
      </w:ins>
      <w:ins w:id="180" w:author="David Hartley" w:date="2018-12-05T11:39:00Z">
        <w:r w:rsidR="0042294C">
          <w:t xml:space="preserve">being used as is </w:t>
        </w:r>
      </w:ins>
      <w:ins w:id="181" w:author="David Hartley" w:date="2018-12-05T11:54:00Z">
        <w:r w:rsidR="000147AF">
          <w:t>needed</w:t>
        </w:r>
      </w:ins>
      <w:ins w:id="182" w:author="David Hartley" w:date="2018-12-05T11:39:00Z">
        <w:r w:rsidR="0042294C">
          <w:t xml:space="preserve"> to fully describe </w:t>
        </w:r>
      </w:ins>
      <w:ins w:id="183" w:author="David Hartley" w:date="2018-12-05T11:41:00Z">
        <w:r w:rsidR="0042294C">
          <w:t>it</w:t>
        </w:r>
      </w:ins>
      <w:ins w:id="184" w:author="David Hartley" w:date="2018-12-05T11:52:00Z">
        <w:r w:rsidR="000147AF">
          <w:t xml:space="preserve">, in a process similar to tagging, </w:t>
        </w:r>
      </w:ins>
      <w:ins w:id="185" w:author="David Hartley" w:date="2018-12-05T11:53:00Z">
        <w:r w:rsidR="000147AF">
          <w:t xml:space="preserve">in most cases </w:t>
        </w:r>
      </w:ins>
      <w:ins w:id="186" w:author="David Hartley" w:date="2018-12-05T11:52:00Z">
        <w:r w:rsidR="000147AF">
          <w:t>done automatically b</w:t>
        </w:r>
      </w:ins>
      <w:ins w:id="187" w:author="David Hartley" w:date="2018-12-05T11:53:00Z">
        <w:r w:rsidR="000147AF">
          <w:t>y the app involved</w:t>
        </w:r>
      </w:ins>
    </w:p>
    <w:p w14:paraId="2427EB0E" w14:textId="71CB3C32" w:rsidR="0042294C" w:rsidDel="0042294C" w:rsidRDefault="0042294C" w:rsidP="0042294C">
      <w:pPr>
        <w:pStyle w:val="ListB6after"/>
        <w:rPr>
          <w:del w:id="188" w:author="David Hartley" w:date="2018-12-05T11:41:00Z"/>
          <w:moveTo w:id="189" w:author="David Hartley" w:date="2018-12-05T11:34:00Z"/>
        </w:rPr>
      </w:pPr>
      <w:moveToRangeStart w:id="190" w:author="David Hartley" w:date="2018-12-05T11:34:00Z" w:name="move531773000"/>
      <w:moveTo w:id="191" w:author="David Hartley" w:date="2018-12-05T11:34:00Z">
        <w:del w:id="192" w:author="David Hartley" w:date="2018-12-05T11:41:00Z">
          <w:r w:rsidDel="0042294C">
            <w:delText xml:space="preserve">A Data Type to define the structure of data being </w:delText>
          </w:r>
        </w:del>
        <w:del w:id="193" w:author="David Hartley" w:date="2018-12-05T11:40:00Z">
          <w:r w:rsidDel="0042294C">
            <w:delText>stored</w:delText>
          </w:r>
        </w:del>
      </w:moveTo>
    </w:p>
    <w:moveToRangeEnd w:id="190"/>
    <w:p w14:paraId="48C614B0" w14:textId="40154910" w:rsidR="00A77F44" w:rsidRDefault="0042294C" w:rsidP="00A77F44">
      <w:pPr>
        <w:pStyle w:val="ListB6after"/>
      </w:pPr>
      <w:ins w:id="194" w:author="David Hartley" w:date="2018-12-05T11:37:00Z">
        <w:r>
          <w:t xml:space="preserve">The </w:t>
        </w:r>
      </w:ins>
      <w:ins w:id="195" w:author="David Hartley" w:date="2018-12-05T11:38:00Z">
        <w:r>
          <w:t xml:space="preserve">resulting </w:t>
        </w:r>
      </w:ins>
      <w:del w:id="196" w:author="David Hartley" w:date="2018-12-05T11:38:00Z">
        <w:r w:rsidR="00A77F44" w:rsidDel="0042294C">
          <w:delText xml:space="preserve">A </w:delText>
        </w:r>
      </w:del>
      <w:r w:rsidR="00A77F44">
        <w:t xml:space="preserve">SSIM Id or SID </w:t>
      </w:r>
      <w:ins w:id="197" w:author="David Hartley" w:date="2018-12-05T11:38:00Z">
        <w:r>
          <w:t xml:space="preserve">which </w:t>
        </w:r>
      </w:ins>
      <w:del w:id="198" w:author="David Hartley" w:date="2018-12-05T11:39:00Z">
        <w:r w:rsidR="00A77F44" w:rsidDel="0042294C">
          <w:delText xml:space="preserve">to </w:delText>
        </w:r>
      </w:del>
      <w:r w:rsidR="00C4080C">
        <w:t>combine</w:t>
      </w:r>
      <w:ins w:id="199" w:author="David Hartley" w:date="2018-12-05T11:39:00Z">
        <w:r>
          <w:t>s</w:t>
        </w:r>
      </w:ins>
      <w:r w:rsidR="00C4080C">
        <w:t xml:space="preserve"> all </w:t>
      </w:r>
      <w:ins w:id="200" w:author="David Hartley" w:date="2018-12-05T11:42:00Z">
        <w:r>
          <w:t>the above</w:t>
        </w:r>
      </w:ins>
      <w:del w:id="201" w:author="David Hartley" w:date="2018-12-05T11:42:00Z">
        <w:r w:rsidR="00C4080C" w:rsidDel="0042294C">
          <w:delText>fact</w:delText>
        </w:r>
      </w:del>
      <w:r w:rsidR="00C4080C">
        <w:t xml:space="preserve"> references </w:t>
      </w:r>
      <w:del w:id="202" w:author="David Hartley" w:date="2018-12-05T11:42:00Z">
        <w:r w:rsidR="00C4080C" w:rsidDel="0042294C">
          <w:delText>for a</w:delText>
        </w:r>
        <w:r w:rsidR="005C282C" w:rsidDel="0042294C">
          <w:delText xml:space="preserve"> data</w:delText>
        </w:r>
        <w:r w:rsidR="00C4080C" w:rsidDel="0042294C">
          <w:delText xml:space="preserve"> item </w:delText>
        </w:r>
      </w:del>
      <w:r w:rsidR="00C4080C">
        <w:t>into a single number</w:t>
      </w:r>
    </w:p>
    <w:p w14:paraId="32AF1AAD" w14:textId="77777777" w:rsidR="000147AF" w:rsidRDefault="00A77F44" w:rsidP="000147AF">
      <w:pPr>
        <w:rPr>
          <w:ins w:id="203" w:author="David Hartley" w:date="2018-12-05T11:54:00Z"/>
        </w:rPr>
      </w:pPr>
      <w:del w:id="204" w:author="David Hartley" w:date="2018-12-05T11:54:00Z">
        <w:r w:rsidDel="000147AF">
          <w:delText>SSSIM at this level can be used independently of Pacio.</w:delText>
        </w:r>
      </w:del>
      <w:del w:id="205" w:author="David Hartley" w:date="2018-12-05T11:42:00Z">
        <w:r w:rsidDel="00072372">
          <w:delText xml:space="preserve"> </w:delText>
        </w:r>
      </w:del>
      <w:ins w:id="206" w:author="David Hartley" w:date="2018-12-05T11:42:00Z">
        <w:r w:rsidR="00072372">
          <w:t xml:space="preserve">For business/financial applications SSIM </w:t>
        </w:r>
      </w:ins>
      <w:ins w:id="207" w:author="David Hartley" w:date="2018-12-05T11:43:00Z">
        <w:r w:rsidR="00072372">
          <w:t>goes further, but just this basic start is powerful in its own right.</w:t>
        </w:r>
      </w:ins>
      <w:ins w:id="208" w:author="David Hartley" w:date="2018-12-05T11:54:00Z">
        <w:r w:rsidR="000147AF">
          <w:t xml:space="preserve"> SSIM at this level can be used independently of Pacio.</w:t>
        </w:r>
      </w:ins>
    </w:p>
    <w:p w14:paraId="77EF8D0C" w14:textId="029F2270" w:rsidR="00A77F44" w:rsidDel="000147AF" w:rsidRDefault="00A77F44" w:rsidP="00B96FD1">
      <w:pPr>
        <w:rPr>
          <w:del w:id="209" w:author="David Hartley" w:date="2018-12-05T11:54:00Z"/>
        </w:rPr>
      </w:pPr>
    </w:p>
    <w:p w14:paraId="1EDD2915" w14:textId="6AFABA18" w:rsidR="00A77F44" w:rsidRDefault="00A77F44" w:rsidP="00B96FD1">
      <w:r>
        <w:t xml:space="preserve">Descriptions of the </w:t>
      </w:r>
      <w:r w:rsidR="00C4080C">
        <w:t>four</w:t>
      </w:r>
      <w:r>
        <w:t xml:space="preserve"> components follow.</w:t>
      </w:r>
      <w:commentRangeEnd w:id="154"/>
      <w:r w:rsidR="005377B8">
        <w:rPr>
          <w:rStyle w:val="CommentReference"/>
        </w:rPr>
        <w:commentReference w:id="154"/>
      </w:r>
      <w:commentRangeEnd w:id="155"/>
      <w:r w:rsidR="00072372">
        <w:rPr>
          <w:rStyle w:val="CommentReference"/>
        </w:rPr>
        <w:commentReference w:id="155"/>
      </w:r>
    </w:p>
    <w:p w14:paraId="52B67FE6" w14:textId="77777777" w:rsidR="009A0E7D" w:rsidRDefault="009A0E7D" w:rsidP="00A77F44">
      <w:pPr>
        <w:pStyle w:val="Heading2"/>
      </w:pPr>
      <w:bookmarkStart w:id="210" w:name="_Ref530799789"/>
      <w:bookmarkStart w:id="211" w:name="_Toc531788604"/>
      <w:r>
        <w:t xml:space="preserve">Digital Id or </w:t>
      </w:r>
      <w:proofErr w:type="spellStart"/>
      <w:r>
        <w:t>DigId</w:t>
      </w:r>
      <w:bookmarkEnd w:id="210"/>
      <w:bookmarkEnd w:id="211"/>
      <w:proofErr w:type="spellEnd"/>
    </w:p>
    <w:p w14:paraId="3E5571C6" w14:textId="4AEF1B6F" w:rsidR="009A0E7D" w:rsidRDefault="009A0E7D" w:rsidP="009A0E7D">
      <w:pPr>
        <w:pStyle w:val="Normal6after"/>
      </w:pPr>
      <w:commentRangeStart w:id="212"/>
      <w:proofErr w:type="spellStart"/>
      <w:r>
        <w:t>Pacio</w:t>
      </w:r>
      <w:commentRangeEnd w:id="212"/>
      <w:proofErr w:type="spellEnd"/>
      <w:r w:rsidR="00F93F65">
        <w:rPr>
          <w:rStyle w:val="CommentReference"/>
        </w:rPr>
        <w:commentReference w:id="212"/>
      </w:r>
      <w:r>
        <w:t xml:space="preserve"> will provide a digital id or digid service </w:t>
      </w:r>
      <w:r w:rsidR="00427E0C">
        <w:t>to identify</w:t>
      </w:r>
      <w:r>
        <w:t xml:space="preserve"> people, entities, apps, and </w:t>
      </w:r>
      <w:proofErr w:type="spellStart"/>
      <w:r>
        <w:t>dapps</w:t>
      </w:r>
      <w:proofErr w:type="spellEnd"/>
      <w:r>
        <w:t xml:space="preserve"> which works in conjunction with other services:</w:t>
      </w:r>
    </w:p>
    <w:p w14:paraId="6EFA7CE3" w14:textId="7CC29C50" w:rsidR="009A0E7D" w:rsidRDefault="009A0E7D" w:rsidP="009A0E7D">
      <w:pPr>
        <w:pStyle w:val="ListB6after"/>
      </w:pPr>
      <w:r w:rsidRPr="003E4C16">
        <w:t>Open source technology and standards</w:t>
      </w:r>
      <w:r>
        <w:t xml:space="preserve"> as listed in </w:t>
      </w:r>
      <w:hyperlink r:id="rId12" w:history="1">
        <w:r w:rsidRPr="003F5061">
          <w:rPr>
            <w:rStyle w:val="Hyperlink"/>
          </w:rPr>
          <w:t>Decentralized Digital Identities and Blockchain</w:t>
        </w:r>
      </w:hyperlink>
      <w:r>
        <w:t>:</w:t>
      </w:r>
    </w:p>
    <w:p w14:paraId="1A960701" w14:textId="50F39316" w:rsidR="009A0E7D" w:rsidRDefault="00F93F65" w:rsidP="009A0E7D">
      <w:pPr>
        <w:pStyle w:val="ListBI1"/>
      </w:pPr>
      <w:hyperlink r:id="rId13" w:history="1">
        <w:r w:rsidR="009A0E7D" w:rsidRPr="003E4C16">
          <w:rPr>
            <w:rStyle w:val="Hyperlink"/>
          </w:rPr>
          <w:t xml:space="preserve">Decentralized </w:t>
        </w:r>
        <w:r w:rsidR="009A0E7D" w:rsidRPr="004027A6">
          <w:rPr>
            <w:rStyle w:val="Hyperlink"/>
            <w:color w:val="auto"/>
            <w:u w:val="none"/>
          </w:rPr>
          <w:t>Identity</w:t>
        </w:r>
        <w:r w:rsidR="009A0E7D" w:rsidRPr="003E4C16">
          <w:rPr>
            <w:rStyle w:val="Hyperlink"/>
          </w:rPr>
          <w:t xml:space="preserve"> Foundation (DIF)</w:t>
        </w:r>
      </w:hyperlink>
    </w:p>
    <w:p w14:paraId="089772A1" w14:textId="2B5E8DBB" w:rsidR="009A0E7D" w:rsidRDefault="00F93F65" w:rsidP="009A0E7D">
      <w:pPr>
        <w:pStyle w:val="ListBI1"/>
      </w:pPr>
      <w:hyperlink r:id="rId14" w:history="1">
        <w:r w:rsidR="009A0E7D" w:rsidRPr="003E4C16">
          <w:rPr>
            <w:rStyle w:val="Hyperlink"/>
          </w:rPr>
          <w:t xml:space="preserve">Decentralized </w:t>
        </w:r>
        <w:r w:rsidR="009A0E7D" w:rsidRPr="004027A6">
          <w:rPr>
            <w:rStyle w:val="Hyperlink"/>
            <w:color w:val="auto"/>
            <w:u w:val="none"/>
          </w:rPr>
          <w:t>Identifiers</w:t>
        </w:r>
        <w:r w:rsidR="009A0E7D" w:rsidRPr="003E4C16">
          <w:rPr>
            <w:rStyle w:val="Hyperlink"/>
          </w:rPr>
          <w:t xml:space="preserve"> (DIDs)</w:t>
        </w:r>
      </w:hyperlink>
      <w:r w:rsidR="009A0E7D">
        <w:t xml:space="preserve"> – a W3C spec that defines a common document format for describing the state of a Decentralized Identifier</w:t>
      </w:r>
    </w:p>
    <w:p w14:paraId="351545FB" w14:textId="6570177F" w:rsidR="009A0E7D" w:rsidRDefault="00F93F65" w:rsidP="009A0E7D">
      <w:pPr>
        <w:pStyle w:val="ListBI1"/>
      </w:pPr>
      <w:hyperlink r:id="rId15" w:history="1">
        <w:r w:rsidR="009A0E7D" w:rsidRPr="003E4C16">
          <w:rPr>
            <w:rStyle w:val="Hyperlink"/>
          </w:rPr>
          <w:t>Identity Hubs</w:t>
        </w:r>
      </w:hyperlink>
      <w:r w:rsidR="009A0E7D">
        <w:t xml:space="preserve"> – an </w:t>
      </w:r>
      <w:r w:rsidR="009A0E7D" w:rsidRPr="004027A6">
        <w:t>encrypted</w:t>
      </w:r>
      <w:r w:rsidR="009A0E7D">
        <w:t xml:space="preserve"> identity datastore that features message/intent relay, attestation handling, and identity-specific compute endpoints.</w:t>
      </w:r>
    </w:p>
    <w:p w14:paraId="0C2A9091" w14:textId="184257CE" w:rsidR="009A0E7D" w:rsidRDefault="00F93F65" w:rsidP="009A0E7D">
      <w:pPr>
        <w:pStyle w:val="ListBI1"/>
      </w:pPr>
      <w:hyperlink r:id="rId16" w:history="1">
        <w:r w:rsidR="009A0E7D" w:rsidRPr="003E4C16">
          <w:rPr>
            <w:rStyle w:val="Hyperlink"/>
          </w:rPr>
          <w:t>Universal DID Resolver</w:t>
        </w:r>
      </w:hyperlink>
      <w:r w:rsidR="009A0E7D">
        <w:t xml:space="preserve"> – a server that resolves DIDs across blockchains</w:t>
      </w:r>
    </w:p>
    <w:p w14:paraId="57F8D11B" w14:textId="442F2632" w:rsidR="009A0E7D" w:rsidRDefault="00F93F65" w:rsidP="009A0E7D">
      <w:pPr>
        <w:pStyle w:val="ListBI1"/>
      </w:pPr>
      <w:hyperlink r:id="rId17" w:history="1">
        <w:r w:rsidR="009A0E7D" w:rsidRPr="003E4C16">
          <w:rPr>
            <w:rStyle w:val="Hyperlink"/>
          </w:rPr>
          <w:t>Verifiable Credentials</w:t>
        </w:r>
      </w:hyperlink>
      <w:r w:rsidR="009A0E7D">
        <w:t xml:space="preserve"> – a </w:t>
      </w:r>
      <w:r w:rsidR="009A0E7D" w:rsidRPr="004027A6">
        <w:t>W3C</w:t>
      </w:r>
      <w:r w:rsidR="009A0E7D">
        <w:t xml:space="preserve"> spec that defines a document format for encoding DID-based attestations.</w:t>
      </w:r>
    </w:p>
    <w:p w14:paraId="7F7AEF1E" w14:textId="04487CF2" w:rsidR="009A0E7D" w:rsidRDefault="009A0E7D" w:rsidP="009A0E7D">
      <w:pPr>
        <w:pStyle w:val="ListB6after"/>
        <w:rPr>
          <w:rStyle w:val="Hyperlink"/>
        </w:rPr>
      </w:pPr>
      <w:r>
        <w:t>Existing digital identity participants:</w:t>
      </w:r>
      <w:r>
        <w:br/>
      </w:r>
      <w:hyperlink r:id="rId18" w:history="1">
        <w:r w:rsidRPr="00D30F8D">
          <w:rPr>
            <w:rStyle w:val="Hyperlink"/>
          </w:rPr>
          <w:t>Civic</w:t>
        </w:r>
      </w:hyperlink>
      <w:r>
        <w:t xml:space="preserve">, </w:t>
      </w:r>
      <w:hyperlink r:id="rId19" w:history="1">
        <w:r w:rsidRPr="00EE1B2A">
          <w:rPr>
            <w:rStyle w:val="Hyperlink"/>
          </w:rPr>
          <w:t>DID</w:t>
        </w:r>
      </w:hyperlink>
      <w:r>
        <w:t xml:space="preserve"> (Decentralized ID), </w:t>
      </w:r>
      <w:hyperlink r:id="rId20" w:history="1">
        <w:r w:rsidRPr="00EA6782">
          <w:rPr>
            <w:rStyle w:val="Hyperlink"/>
          </w:rPr>
          <w:t>Essentia</w:t>
        </w:r>
      </w:hyperlink>
      <w:r>
        <w:t xml:space="preserve">, </w:t>
      </w:r>
      <w:r w:rsidRPr="00CD4190">
        <w:t>Estonia</w:t>
      </w:r>
      <w:r>
        <w:t xml:space="preserve">, </w:t>
      </w:r>
      <w:hyperlink r:id="rId21" w:history="1">
        <w:r>
          <w:rPr>
            <w:rStyle w:val="Hyperlink"/>
          </w:rPr>
          <w:t>Legal Entity Identifier (LEI)</w:t>
        </w:r>
      </w:hyperlink>
      <w:r>
        <w:t xml:space="preserve">, </w:t>
      </w:r>
      <w:hyperlink r:id="rId22" w:history="1">
        <w:r w:rsidRPr="00C86D1D">
          <w:rPr>
            <w:rStyle w:val="Hyperlink"/>
          </w:rPr>
          <w:t>OpenID</w:t>
        </w:r>
      </w:hyperlink>
      <w:r>
        <w:t xml:space="preserve">, </w:t>
      </w:r>
      <w:hyperlink r:id="rId23" w:history="1">
        <w:r w:rsidRPr="00300F4F">
          <w:rPr>
            <w:rStyle w:val="Hyperlink"/>
          </w:rPr>
          <w:t>Persona</w:t>
        </w:r>
      </w:hyperlink>
      <w:r>
        <w:t xml:space="preserve">, </w:t>
      </w:r>
      <w:hyperlink r:id="rId24" w:history="1">
        <w:proofErr w:type="spellStart"/>
        <w:r w:rsidRPr="00CD4190">
          <w:rPr>
            <w:rStyle w:val="Hyperlink"/>
          </w:rPr>
          <w:t>uPort</w:t>
        </w:r>
        <w:proofErr w:type="spellEnd"/>
      </w:hyperlink>
      <w:r>
        <w:t xml:space="preserve">, the United Nations ID2020 programme, </w:t>
      </w:r>
      <w:hyperlink r:id="rId25" w:history="1">
        <w:proofErr w:type="spellStart"/>
        <w:r w:rsidRPr="00620B5B">
          <w:rPr>
            <w:rStyle w:val="Hyperlink"/>
          </w:rPr>
          <w:t>VeriMe</w:t>
        </w:r>
        <w:proofErr w:type="spellEnd"/>
      </w:hyperlink>
    </w:p>
    <w:p w14:paraId="2A344AD6" w14:textId="77777777" w:rsidR="009A0E7D" w:rsidRDefault="009A0E7D" w:rsidP="009A0E7D">
      <w:pPr>
        <w:pStyle w:val="ListB6after"/>
      </w:pPr>
      <w:r>
        <w:t>Other initiatives that gain traction</w:t>
      </w:r>
    </w:p>
    <w:p w14:paraId="3327ADD0" w14:textId="77777777" w:rsidR="009A0E7D" w:rsidRDefault="009A0E7D" w:rsidP="009A0E7D">
      <w:r>
        <w:t>As with all aspects of Pacio, the Digital Identity service will be open, and designed to readily accommodate new standards or services as they become available.</w:t>
      </w:r>
    </w:p>
    <w:p w14:paraId="34058470" w14:textId="00C27FBC" w:rsidR="009A0E7D" w:rsidRDefault="009A0E7D" w:rsidP="009A0E7D">
      <w:proofErr w:type="spellStart"/>
      <w:r>
        <w:t>DigIds</w:t>
      </w:r>
      <w:proofErr w:type="spellEnd"/>
      <w:r>
        <w:t xml:space="preserve"> will be used </w:t>
      </w:r>
      <w:r w:rsidR="00427E0C">
        <w:t xml:space="preserve">by </w:t>
      </w:r>
      <w:r>
        <w:t>Pacio</w:t>
      </w:r>
      <w:r w:rsidR="00427E0C">
        <w:t xml:space="preserve"> but </w:t>
      </w:r>
      <w:r>
        <w:t>could also be used by non-</w:t>
      </w:r>
      <w:proofErr w:type="spellStart"/>
      <w:r>
        <w:t>Pacio</w:t>
      </w:r>
      <w:proofErr w:type="spellEnd"/>
      <w:r>
        <w:t xml:space="preserve"> systems </w:t>
      </w:r>
      <w:r w:rsidR="0048676A">
        <w:t xml:space="preserve">as </w:t>
      </w:r>
      <w:proofErr w:type="spellStart"/>
      <w:r w:rsidR="0048676A">
        <w:t>DigIds</w:t>
      </w:r>
      <w:proofErr w:type="spellEnd"/>
      <w:r w:rsidR="0048676A">
        <w:t xml:space="preserve"> are not specific to Pacio.</w:t>
      </w:r>
    </w:p>
    <w:p w14:paraId="7A098972" w14:textId="77777777" w:rsidR="004A39CB" w:rsidRDefault="004A39CB" w:rsidP="004A39CB">
      <w:pPr>
        <w:pStyle w:val="Heading2"/>
      </w:pPr>
      <w:bookmarkStart w:id="213" w:name="_Ref530798936"/>
      <w:bookmarkStart w:id="214" w:name="_Toc531788605"/>
      <w:r>
        <w:lastRenderedPageBreak/>
        <w:t>Data Types Directory</w:t>
      </w:r>
      <w:bookmarkEnd w:id="213"/>
      <w:bookmarkEnd w:id="214"/>
    </w:p>
    <w:p w14:paraId="5AEADEE3" w14:textId="478D0480" w:rsidR="004A39CB" w:rsidRDefault="004A39CB" w:rsidP="004A39CB">
      <w:commentRangeStart w:id="215"/>
      <w:proofErr w:type="spellStart"/>
      <w:r>
        <w:t>Pacio</w:t>
      </w:r>
      <w:proofErr w:type="spellEnd"/>
      <w:r>
        <w:t xml:space="preserve"> </w:t>
      </w:r>
      <w:commentRangeEnd w:id="215"/>
      <w:r w:rsidR="00F93F65">
        <w:rPr>
          <w:rStyle w:val="CommentReference"/>
        </w:rPr>
        <w:commentReference w:id="215"/>
      </w:r>
      <w:r>
        <w:t xml:space="preserve">will create and maintain a public directory of data types for data to be </w:t>
      </w:r>
      <w:r w:rsidR="007E0489">
        <w:t xml:space="preserve">described by </w:t>
      </w:r>
      <w:r>
        <w:t>SSIM. These data types will be somewhat akin to database schema, but are intended to be universal, and easier to understand for non-technical people.</w:t>
      </w:r>
    </w:p>
    <w:p w14:paraId="7F7589B2" w14:textId="79D9EB7F" w:rsidR="004A39CB" w:rsidRDefault="004A39CB" w:rsidP="004A39CB">
      <w:r>
        <w:t xml:space="preserve">This directory will help with standardisation by defining data types in one place for use by all SSIM </w:t>
      </w:r>
      <w:r w:rsidR="007E0489">
        <w:t>components, including the more complex ones described in following sections</w:t>
      </w:r>
      <w:r>
        <w:t xml:space="preserve">, without </w:t>
      </w:r>
      <w:r w:rsidR="007E0489">
        <w:t xml:space="preserve">those components </w:t>
      </w:r>
      <w:r>
        <w:t>needing to repeat the definitions for the data types they use.</w:t>
      </w:r>
    </w:p>
    <w:p w14:paraId="5B306CB2" w14:textId="77777777" w:rsidR="004A39CB" w:rsidRDefault="004A39CB" w:rsidP="004A39CB">
      <w:pPr>
        <w:pStyle w:val="Normal3after"/>
      </w:pPr>
      <w:bookmarkStart w:id="216" w:name="_Hlk531058235"/>
      <w:r>
        <w:t>A data type can specify:</w:t>
      </w:r>
    </w:p>
    <w:p w14:paraId="6BC6CC64" w14:textId="77777777" w:rsidR="004A39CB" w:rsidRDefault="004A39CB" w:rsidP="004A39CB">
      <w:pPr>
        <w:pStyle w:val="ListB6after"/>
      </w:pPr>
      <w:r>
        <w:t>a single item such as a number, a money item, a datetime, or some text etc</w:t>
      </w:r>
    </w:p>
    <w:p w14:paraId="004E1E55" w14:textId="77777777" w:rsidR="009245F3" w:rsidRDefault="009245F3" w:rsidP="009245F3">
      <w:pPr>
        <w:pStyle w:val="ListB6after"/>
        <w:rPr>
          <w:moveTo w:id="217" w:author="David Hartley" w:date="2018-12-05T15:43:00Z"/>
        </w:rPr>
      </w:pPr>
      <w:moveToRangeStart w:id="218" w:author="David Hartley" w:date="2018-12-05T15:43:00Z" w:name="move531787938"/>
      <w:moveTo w:id="219" w:author="David Hartley" w:date="2018-12-05T15:43:00Z">
        <w:r>
          <w:t>larger items also such as document, image, video, file … any digital thing.</w:t>
        </w:r>
      </w:moveTo>
    </w:p>
    <w:moveToRangeEnd w:id="218"/>
    <w:p w14:paraId="449C0F77" w14:textId="0C138F76" w:rsidR="004A39CB" w:rsidRDefault="004A39CB" w:rsidP="004A39CB">
      <w:pPr>
        <w:pStyle w:val="ListB6after"/>
      </w:pPr>
      <w:r>
        <w:t xml:space="preserve">a number of </w:t>
      </w:r>
      <w:ins w:id="220" w:author="David Hartley" w:date="2018-12-05T15:43:00Z">
        <w:r w:rsidR="009245F3">
          <w:t>items</w:t>
        </w:r>
      </w:ins>
      <w:del w:id="221" w:author="David Hartley" w:date="2018-12-05T15:43:00Z">
        <w:r w:rsidDel="009245F3">
          <w:delText>components</w:delText>
        </w:r>
      </w:del>
      <w:r>
        <w:t xml:space="preserve"> e.g. a money amount, a quantity number, a</w:t>
      </w:r>
      <w:r w:rsidR="003E566E">
        <w:t>n acti</w:t>
      </w:r>
      <w:r w:rsidR="002724A6">
        <w:t>v</w:t>
      </w:r>
      <w:r w:rsidR="003E566E">
        <w:t>ity</w:t>
      </w:r>
      <w:r>
        <w:t xml:space="preserve"> units number, a </w:t>
      </w:r>
      <w:r w:rsidR="002724A6">
        <w:t>barcode (</w:t>
      </w:r>
      <w:r>
        <w:t>inventory</w:t>
      </w:r>
      <w:r w:rsidR="002724A6">
        <w:t>)</w:t>
      </w:r>
      <w:r>
        <w:t xml:space="preserve"> reference etc as needed.</w:t>
      </w:r>
    </w:p>
    <w:p w14:paraId="320A1AE1" w14:textId="229319B6" w:rsidR="004A39CB" w:rsidDel="009245F3" w:rsidRDefault="004A39CB" w:rsidP="004A39CB">
      <w:pPr>
        <w:pStyle w:val="ListB6after"/>
        <w:rPr>
          <w:moveFrom w:id="222" w:author="David Hartley" w:date="2018-12-05T15:43:00Z"/>
        </w:rPr>
      </w:pPr>
      <w:moveFromRangeStart w:id="223" w:author="David Hartley" w:date="2018-12-05T15:43:00Z" w:name="move531787938"/>
      <w:moveFrom w:id="224" w:author="David Hartley" w:date="2018-12-05T15:43:00Z">
        <w:r w:rsidDel="009245F3">
          <w:t>larger items also such as document, image, video, file … any digital thing.</w:t>
        </w:r>
      </w:moveFrom>
    </w:p>
    <w:bookmarkEnd w:id="216"/>
    <w:moveFromRangeEnd w:id="223"/>
    <w:p w14:paraId="48B5EAA0" w14:textId="77777777" w:rsidR="004A39CB" w:rsidRDefault="004A39CB" w:rsidP="004A39CB">
      <w:pPr>
        <w:pStyle w:val="ListBullet"/>
      </w:pPr>
      <w:r>
        <w:t>fields repeated n times for periodic data as for financial data in monthly or other periods, where the periods and dates of the periods are an entity property</w:t>
      </w:r>
    </w:p>
    <w:p w14:paraId="05F6E182" w14:textId="77777777" w:rsidR="004A39CB" w:rsidRDefault="004A39CB" w:rsidP="004A39CB">
      <w:pPr>
        <w:pStyle w:val="ListB6after"/>
      </w:pPr>
      <w:r>
        <w:t>optional restrictions e.g. number must be positive, or must have 6 digits etc according to rules or patterns, but done without using complicated regular expressions that most people wouldn’t understand</w:t>
      </w:r>
    </w:p>
    <w:p w14:paraId="6B35E27C" w14:textId="77777777" w:rsidR="004A39CB" w:rsidRDefault="004A39CB" w:rsidP="004A39CB">
      <w:pPr>
        <w:pStyle w:val="ListBullet"/>
      </w:pPr>
      <w:r>
        <w:t>formatting information where relevant, potentially varied according to country or jurisdiction and/or human language.</w:t>
      </w:r>
    </w:p>
    <w:p w14:paraId="18CC98E1" w14:textId="77777777" w:rsidR="00A976BB" w:rsidRDefault="00A976BB" w:rsidP="009A0E7D">
      <w:r>
        <w:t>A data type is referenced by an Id into t</w:t>
      </w:r>
      <w:r w:rsidR="004A39CB">
        <w:t>he data types directory</w:t>
      </w:r>
      <w:r>
        <w:t>.</w:t>
      </w:r>
    </w:p>
    <w:p w14:paraId="40AAF86F" w14:textId="6BEE1392" w:rsidR="004A39CB" w:rsidRDefault="00A976BB" w:rsidP="009A0E7D">
      <w:r>
        <w:t>The data types directory</w:t>
      </w:r>
      <w:r w:rsidR="004A39CB">
        <w:t xml:space="preserve"> will be extended as ne</w:t>
      </w:r>
      <w:r>
        <w:t>eded</w:t>
      </w:r>
      <w:r w:rsidR="004A39CB">
        <w:t xml:space="preserve"> in a </w:t>
      </w:r>
      <w:proofErr w:type="spellStart"/>
      <w:r w:rsidR="004A39CB">
        <w:t>Pacio</w:t>
      </w:r>
      <w:proofErr w:type="spellEnd"/>
      <w:r w:rsidR="004A39CB">
        <w:t xml:space="preserve"> moderated folksonomy</w:t>
      </w:r>
      <w:r w:rsidR="004A39CB">
        <w:fldChar w:fldCharType="begin"/>
      </w:r>
      <w:r w:rsidR="004A39CB">
        <w:instrText xml:space="preserve"> NOTEREF _Ref530623108 \f \h </w:instrText>
      </w:r>
      <w:r w:rsidR="004A39CB">
        <w:fldChar w:fldCharType="separate"/>
      </w:r>
      <w:ins w:id="225" w:author="David Hartley" w:date="2018-12-05T15:54:00Z">
        <w:r w:rsidR="00BC7B9A" w:rsidRPr="00BC7B9A">
          <w:rPr>
            <w:rStyle w:val="FootnoteReference"/>
            <w:rPrChange w:id="226" w:author="David Hartley" w:date="2018-12-05T15:54:00Z">
              <w:rPr/>
            </w:rPrChange>
          </w:rPr>
          <w:t>1</w:t>
        </w:r>
      </w:ins>
      <w:del w:id="227" w:author="David Hartley" w:date="2018-12-05T15:54:00Z">
        <w:r w:rsidR="00DE0FEE" w:rsidRPr="00DE0FEE" w:rsidDel="00BC7B9A">
          <w:rPr>
            <w:rStyle w:val="FootnoteReference"/>
          </w:rPr>
          <w:delText>1</w:delText>
        </w:r>
      </w:del>
      <w:r w:rsidR="004A39CB">
        <w:fldChar w:fldCharType="end"/>
      </w:r>
      <w:r w:rsidR="004A39CB">
        <w:t xml:space="preserve"> like process.</w:t>
      </w:r>
    </w:p>
    <w:p w14:paraId="008D3206" w14:textId="77777777" w:rsidR="00C96057" w:rsidRDefault="00C96057" w:rsidP="00A77F44">
      <w:pPr>
        <w:pStyle w:val="Heading2"/>
      </w:pPr>
      <w:bookmarkStart w:id="228" w:name="_Toc531788606"/>
      <w:r>
        <w:t>Facts Directories</w:t>
      </w:r>
      <w:bookmarkEnd w:id="228"/>
    </w:p>
    <w:p w14:paraId="43C4B81E" w14:textId="1D134284" w:rsidR="00C96057" w:rsidRDefault="00C96057" w:rsidP="00C96057">
      <w:pPr>
        <w:pStyle w:val="Normal6after"/>
      </w:pPr>
      <w:commentRangeStart w:id="229"/>
      <w:proofErr w:type="spellStart"/>
      <w:r>
        <w:t>Pacio</w:t>
      </w:r>
      <w:proofErr w:type="spellEnd"/>
      <w:r>
        <w:t xml:space="preserve"> </w:t>
      </w:r>
      <w:commentRangeEnd w:id="229"/>
      <w:r w:rsidR="00F93F65">
        <w:rPr>
          <w:rStyle w:val="CommentReference"/>
        </w:rPr>
        <w:commentReference w:id="229"/>
      </w:r>
      <w:r>
        <w:t xml:space="preserve">will develop and maintain directories of world facts or information, to be used as part of the semantic classification of </w:t>
      </w:r>
      <w:r w:rsidR="00DF7DC2">
        <w:t>data</w:t>
      </w:r>
      <w:r>
        <w:t>.</w:t>
      </w:r>
    </w:p>
    <w:p w14:paraId="714AD593" w14:textId="77777777" w:rsidR="00DF7DC2" w:rsidRDefault="00C96057" w:rsidP="00C96057">
      <w:pPr>
        <w:pStyle w:val="Normal6after"/>
      </w:pPr>
      <w:commentRangeStart w:id="230"/>
      <w:r>
        <w:t>These directories are for information which does not change, or which changes infrequently. (An example of a ‘fact” which could change is a country grouping as for the UK and Brexit.)</w:t>
      </w:r>
      <w:commentRangeEnd w:id="230"/>
      <w:r w:rsidR="00F93F65">
        <w:rPr>
          <w:rStyle w:val="CommentReference"/>
        </w:rPr>
        <w:commentReference w:id="230"/>
      </w:r>
    </w:p>
    <w:p w14:paraId="6CD8299E" w14:textId="6C8220F7" w:rsidR="00C96057" w:rsidRDefault="00DF7DC2" w:rsidP="00C96057">
      <w:pPr>
        <w:pStyle w:val="Normal6after"/>
      </w:pPr>
      <w:r>
        <w:t>D</w:t>
      </w:r>
      <w:r w:rsidR="00C96057">
        <w:t>irectories will use existing classification</w:t>
      </w:r>
      <w:r w:rsidR="008E00BF">
        <w:t>s</w:t>
      </w:r>
      <w:r w:rsidR="00C96057">
        <w:t xml:space="preserve"> where possible</w:t>
      </w:r>
      <w:r w:rsidR="008E00BF">
        <w:t xml:space="preserve"> e.g. ISO country codes</w:t>
      </w:r>
      <w:r w:rsidR="00C96057">
        <w:t>.</w:t>
      </w:r>
    </w:p>
    <w:p w14:paraId="0B27DADF" w14:textId="533B62EC" w:rsidR="00C96057" w:rsidRDefault="00C96057" w:rsidP="00C96057">
      <w:r>
        <w:t xml:space="preserve">The facts directories will be open source and accessible to all as a Directories Service, maintained via a </w:t>
      </w:r>
      <w:proofErr w:type="spellStart"/>
      <w:r>
        <w:t>Pacio</w:t>
      </w:r>
      <w:proofErr w:type="spellEnd"/>
      <w:r>
        <w:t xml:space="preserve"> moderated folksonomy</w:t>
      </w:r>
      <w:r w:rsidRPr="000B6A82">
        <w:rPr>
          <w:vertAlign w:val="superscript"/>
        </w:rPr>
        <w:fldChar w:fldCharType="begin"/>
      </w:r>
      <w:r w:rsidRPr="000B6A82">
        <w:rPr>
          <w:vertAlign w:val="superscript"/>
        </w:rPr>
        <w:instrText xml:space="preserve"> NOTEREF _Ref530623108 \h </w:instrText>
      </w:r>
      <w:r>
        <w:rPr>
          <w:vertAlign w:val="superscript"/>
        </w:rPr>
        <w:instrText xml:space="preserve"> \* MERGEFORMAT </w:instrText>
      </w:r>
      <w:r w:rsidRPr="000B6A82">
        <w:rPr>
          <w:vertAlign w:val="superscript"/>
        </w:rPr>
      </w:r>
      <w:r w:rsidRPr="000B6A82">
        <w:rPr>
          <w:vertAlign w:val="superscript"/>
        </w:rPr>
        <w:fldChar w:fldCharType="separate"/>
      </w:r>
      <w:r w:rsidR="00BC7B9A">
        <w:rPr>
          <w:vertAlign w:val="superscript"/>
        </w:rPr>
        <w:t>1</w:t>
      </w:r>
      <w:r w:rsidRPr="000B6A82">
        <w:rPr>
          <w:vertAlign w:val="superscript"/>
        </w:rPr>
        <w:fldChar w:fldCharType="end"/>
      </w:r>
      <w:r>
        <w:t xml:space="preserve"> like process.</w:t>
      </w:r>
    </w:p>
    <w:p w14:paraId="552CFEB9" w14:textId="4872BDD3" w:rsidR="00E96823" w:rsidRDefault="00E96823" w:rsidP="00C96057">
      <w:r>
        <w:t>All directories will allow for groupings or classes with</w:t>
      </w:r>
      <w:r w:rsidR="002D0AF6">
        <w:t>in</w:t>
      </w:r>
      <w:r>
        <w:t xml:space="preserve"> them e.g. Asian countries.</w:t>
      </w:r>
    </w:p>
    <w:p w14:paraId="57DFA369" w14:textId="20B1844B" w:rsidR="00192753" w:rsidRDefault="00192753" w:rsidP="00C96057">
      <w:r>
        <w:t>All facts will allow for language and jurisdictional variations.</w:t>
      </w:r>
    </w:p>
    <w:p w14:paraId="13045D4E" w14:textId="5FBA5595" w:rsidR="00C96057" w:rsidRDefault="0052646C" w:rsidP="00C96057">
      <w:r>
        <w:t xml:space="preserve">Facts can be flexibly </w:t>
      </w:r>
      <w:r w:rsidR="00C96057">
        <w:t>combin</w:t>
      </w:r>
      <w:r>
        <w:t xml:space="preserve">ed as a set of </w:t>
      </w:r>
      <w:r w:rsidR="00C96057">
        <w:t>reference</w:t>
      </w:r>
      <w:r>
        <w:t xml:space="preserve">s </w:t>
      </w:r>
      <w:r w:rsidR="00447E76">
        <w:t xml:space="preserve">and relationships </w:t>
      </w:r>
      <w:r>
        <w:t xml:space="preserve">which results in </w:t>
      </w:r>
      <w:r w:rsidR="00C96057">
        <w:t xml:space="preserve">a single </w:t>
      </w:r>
      <w:r w:rsidR="00DF7DC2">
        <w:t>SID</w:t>
      </w:r>
      <w:r w:rsidR="00181C65">
        <w:t xml:space="preserve"> as described in the next section</w:t>
      </w:r>
      <w:r w:rsidR="00DF7DC2">
        <w:t>.</w:t>
      </w:r>
    </w:p>
    <w:p w14:paraId="7D3892F7" w14:textId="284ED818" w:rsidR="00465A38" w:rsidRDefault="00E65D94" w:rsidP="00C96057">
      <w:r>
        <w:t xml:space="preserve">The vast majority of </w:t>
      </w:r>
      <w:r w:rsidR="00E96823">
        <w:t>directory use</w:t>
      </w:r>
      <w:r>
        <w:t>s</w:t>
      </w:r>
      <w:r w:rsidR="00860F76">
        <w:t>, certainly for business needs,</w:t>
      </w:r>
      <w:r w:rsidR="00E96823">
        <w:t xml:space="preserve"> will be for</w:t>
      </w:r>
      <w:r>
        <w:t xml:space="preserve"> </w:t>
      </w:r>
      <w:r w:rsidR="00E96823">
        <w:t xml:space="preserve">the </w:t>
      </w:r>
      <w:r w:rsidR="00CF06EC">
        <w:t xml:space="preserve">simple </w:t>
      </w:r>
      <w:r w:rsidR="00E96823">
        <w:t xml:space="preserve">description of an item of data </w:t>
      </w:r>
      <w:r w:rsidR="00465A38">
        <w:t xml:space="preserve">using one or more references without need for the complicated semantic syntax of systems such as </w:t>
      </w:r>
      <w:hyperlink r:id="rId26" w:history="1">
        <w:r w:rsidR="00465A38" w:rsidRPr="00465A38">
          <w:rPr>
            <w:rStyle w:val="Hyperlink"/>
          </w:rPr>
          <w:t>OWL</w:t>
        </w:r>
      </w:hyperlink>
      <w:r w:rsidR="00465A38">
        <w:t xml:space="preserve"> (Web Ontology Language). An example is “</w:t>
      </w:r>
      <w:r w:rsidR="00427E0C">
        <w:t xml:space="preserve">this is an </w:t>
      </w:r>
      <w:r w:rsidR="00412CC4">
        <w:t>XCD</w:t>
      </w:r>
      <w:r w:rsidR="00E96823">
        <w:t xml:space="preserve"> money rent expense</w:t>
      </w:r>
      <w:r w:rsidR="00465A38">
        <w:t>”</w:t>
      </w:r>
      <w:r w:rsidR="00E96823">
        <w:t>.</w:t>
      </w:r>
    </w:p>
    <w:p w14:paraId="3B0C95A2" w14:textId="77777777" w:rsidR="00447E76" w:rsidRDefault="00447E76" w:rsidP="00447E76">
      <w:pPr>
        <w:pStyle w:val="H2Nolevel"/>
      </w:pPr>
      <w:r>
        <w:t>Relationships</w:t>
      </w:r>
    </w:p>
    <w:p w14:paraId="117E8DA5" w14:textId="37451CCB" w:rsidR="00621AD8" w:rsidRDefault="007D2268" w:rsidP="00C96057">
      <w:r>
        <w:t xml:space="preserve">The </w:t>
      </w:r>
      <w:r w:rsidR="00447E76">
        <w:t xml:space="preserve">relationship for a data item being described with a “fact” is </w:t>
      </w:r>
      <w:proofErr w:type="spellStart"/>
      <w:r w:rsidR="00621AD8">
        <w:t>self evident</w:t>
      </w:r>
      <w:proofErr w:type="spellEnd"/>
      <w:r w:rsidR="00621AD8">
        <w:t xml:space="preserve"> </w:t>
      </w:r>
      <w:r w:rsidR="00A77F44">
        <w:t>as</w:t>
      </w:r>
      <w:r w:rsidR="001E6785">
        <w:t xml:space="preserve"> adjectival (descriptive), or </w:t>
      </w:r>
      <w:r>
        <w:t>“is a”</w:t>
      </w:r>
      <w:r w:rsidR="00447E76">
        <w:t xml:space="preserve">, </w:t>
      </w:r>
      <w:r w:rsidR="00621AD8">
        <w:t xml:space="preserve">“is in”, </w:t>
      </w:r>
      <w:r w:rsidR="00447E76">
        <w:t xml:space="preserve">“has the property of”, “is a member of”, or “has as a member” according to the </w:t>
      </w:r>
      <w:r w:rsidR="001E6785">
        <w:t xml:space="preserve">data </w:t>
      </w:r>
      <w:r w:rsidR="00447E76">
        <w:t xml:space="preserve">type of </w:t>
      </w:r>
      <w:r w:rsidR="001E6785">
        <w:t xml:space="preserve">the item and the type of the </w:t>
      </w:r>
      <w:r w:rsidR="00447E76">
        <w:t>fact</w:t>
      </w:r>
      <w:r w:rsidR="00A77F44">
        <w:t>. A</w:t>
      </w:r>
      <w:r w:rsidR="001E6785">
        <w:t xml:space="preserve">djectival and </w:t>
      </w:r>
      <w:r w:rsidR="00621AD8">
        <w:t xml:space="preserve">“is a </w:t>
      </w:r>
      <w:proofErr w:type="gramStart"/>
      <w:r w:rsidR="00621AD8">
        <w:t xml:space="preserve">“ </w:t>
      </w:r>
      <w:r w:rsidR="00A77F44">
        <w:t>are</w:t>
      </w:r>
      <w:proofErr w:type="gramEnd"/>
      <w:r w:rsidR="00A77F44">
        <w:t xml:space="preserve"> </w:t>
      </w:r>
      <w:r w:rsidR="00621AD8">
        <w:t>the commonest</w:t>
      </w:r>
      <w:r w:rsidR="00447E76">
        <w:t>.</w:t>
      </w:r>
      <w:r w:rsidR="00621AD8">
        <w:t xml:space="preserve"> For “this is an XCD money rent expense”, </w:t>
      </w:r>
      <w:r w:rsidR="001E6785">
        <w:t xml:space="preserve">the data type would be </w:t>
      </w:r>
      <w:r w:rsidR="008D6B54">
        <w:t>“</w:t>
      </w:r>
      <w:r w:rsidR="001E6785">
        <w:t>money</w:t>
      </w:r>
      <w:r w:rsidR="008D6B54">
        <w:t>”</w:t>
      </w:r>
      <w:r w:rsidR="001E6785">
        <w:t xml:space="preserve"> with </w:t>
      </w:r>
      <w:r w:rsidR="00621AD8">
        <w:t>“XCD”, “rent” and “expense” a</w:t>
      </w:r>
      <w:r w:rsidR="00E11CA8">
        <w:t>ll</w:t>
      </w:r>
      <w:r w:rsidR="00621AD8">
        <w:t xml:space="preserve"> </w:t>
      </w:r>
      <w:r w:rsidR="001E6785">
        <w:t xml:space="preserve">being descriptive or </w:t>
      </w:r>
      <w:r w:rsidR="00621AD8">
        <w:t>hav</w:t>
      </w:r>
      <w:r w:rsidR="001E6785">
        <w:t>ing</w:t>
      </w:r>
      <w:r w:rsidR="00621AD8">
        <w:t xml:space="preserve"> a “is a “relationship to the data item.</w:t>
      </w:r>
    </w:p>
    <w:p w14:paraId="1BEB679E" w14:textId="7B1C8DDC" w:rsidR="001E6785" w:rsidRDefault="00621AD8" w:rsidP="00C96057">
      <w:r>
        <w:lastRenderedPageBreak/>
        <w:t>For “Saint Lucia</w:t>
      </w:r>
      <w:r w:rsidR="001E6785">
        <w:t xml:space="preserve"> is a country in the </w:t>
      </w:r>
      <w:r>
        <w:t>OECS</w:t>
      </w:r>
      <w:r w:rsidR="001E6785">
        <w:t xml:space="preserve"> (Organisation of Eastern Caribbean States)” the relationship of Saint Lucia to the OECS is understood to be “is a member of” because OECS would be defined a</w:t>
      </w:r>
      <w:r w:rsidR="004E6693">
        <w:t>s</w:t>
      </w:r>
      <w:r w:rsidR="001E6785">
        <w:t xml:space="preserve"> </w:t>
      </w:r>
      <w:r w:rsidR="004E6693">
        <w:t xml:space="preserve">a </w:t>
      </w:r>
      <w:r w:rsidR="001E6785">
        <w:t>fact that is a group or collection of countries.</w:t>
      </w:r>
      <w:r w:rsidR="004E6693">
        <w:t xml:space="preserve"> Whereas “OECS” plus the fact “Saint Lucia” are linked by a “has as a member” relationship.</w:t>
      </w:r>
    </w:p>
    <w:p w14:paraId="6DC72445" w14:textId="4ED9D458" w:rsidR="00427E0C" w:rsidRDefault="00447E76" w:rsidP="00C96057">
      <w:r>
        <w:t xml:space="preserve">Such simple </w:t>
      </w:r>
      <w:r w:rsidR="004E6693">
        <w:t xml:space="preserve">self-evident </w:t>
      </w:r>
      <w:r w:rsidR="007D2268">
        <w:t>relationship</w:t>
      </w:r>
      <w:r>
        <w:t>s</w:t>
      </w:r>
      <w:r w:rsidR="004E6693">
        <w:t xml:space="preserve">, or relationships derived from the data type of the item and the type of </w:t>
      </w:r>
      <w:r w:rsidR="008D6B54">
        <w:t xml:space="preserve">a </w:t>
      </w:r>
      <w:r w:rsidR="004E6693">
        <w:t>fact,</w:t>
      </w:r>
      <w:r w:rsidR="007D2268">
        <w:t xml:space="preserve"> meet business </w:t>
      </w:r>
      <w:r w:rsidR="00B12119">
        <w:t xml:space="preserve">reporting </w:t>
      </w:r>
      <w:r w:rsidR="007D2268">
        <w:t xml:space="preserve">needs, if not all those of </w:t>
      </w:r>
      <w:r w:rsidR="00427E0C">
        <w:t xml:space="preserve">other </w:t>
      </w:r>
      <w:r w:rsidR="00621AD8">
        <w:t xml:space="preserve">more esoteric </w:t>
      </w:r>
      <w:r w:rsidR="00427E0C">
        <w:t xml:space="preserve">domains such as </w:t>
      </w:r>
      <w:r w:rsidR="007D2268">
        <w:t>metaphysics</w:t>
      </w:r>
      <w:r w:rsidR="008D6B54">
        <w:t>,</w:t>
      </w:r>
      <w:r w:rsidR="00621AD8">
        <w:t xml:space="preserve"> pure mathematics,</w:t>
      </w:r>
      <w:r w:rsidR="007D2268">
        <w:t xml:space="preserve"> or </w:t>
      </w:r>
      <w:r w:rsidR="00B12119">
        <w:t>religion</w:t>
      </w:r>
      <w:r w:rsidR="007D2268">
        <w:t xml:space="preserve">. SSIM development will start with </w:t>
      </w:r>
      <w:r w:rsidR="00621AD8">
        <w:t xml:space="preserve">just </w:t>
      </w:r>
      <w:r w:rsidR="004E6693">
        <w:t>these simple relationships.</w:t>
      </w:r>
    </w:p>
    <w:p w14:paraId="6ADB867F" w14:textId="0C09C2CE" w:rsidR="00427E0C" w:rsidRDefault="00427E0C" w:rsidP="00C96057">
      <w:r>
        <w:t>S</w:t>
      </w:r>
      <w:r w:rsidR="007D2268">
        <w:t xml:space="preserve">upport for </w:t>
      </w:r>
      <w:r w:rsidR="00E96823">
        <w:t>other relations</w:t>
      </w:r>
      <w:r w:rsidR="009A2863">
        <w:t xml:space="preserve">hips </w:t>
      </w:r>
      <w:r w:rsidR="007D2268">
        <w:t xml:space="preserve">such </w:t>
      </w:r>
      <w:r w:rsidR="00E65D94">
        <w:t xml:space="preserve">as “is not”, </w:t>
      </w:r>
      <w:r w:rsidR="00465A38">
        <w:t xml:space="preserve">“is not a member of set/class </w:t>
      </w:r>
      <w:proofErr w:type="gramStart"/>
      <w:r w:rsidR="00465A38">
        <w:t>x</w:t>
      </w:r>
      <w:r w:rsidR="009A2863">
        <w:t>“</w:t>
      </w:r>
      <w:proofErr w:type="gramEnd"/>
      <w:r w:rsidR="009A2863">
        <w:t xml:space="preserve">, </w:t>
      </w:r>
      <w:r w:rsidR="00CC417C">
        <w:t xml:space="preserve">plus logical combinations using </w:t>
      </w:r>
      <w:r w:rsidR="00CF06EC">
        <w:t>“</w:t>
      </w:r>
      <w:r w:rsidR="00CC417C">
        <w:t>and</w:t>
      </w:r>
      <w:r w:rsidR="00CF06EC">
        <w:t>”</w:t>
      </w:r>
      <w:r w:rsidR="00CC417C">
        <w:t xml:space="preserve"> or “or”</w:t>
      </w:r>
      <w:r w:rsidR="007D2268">
        <w:t xml:space="preserve"> </w:t>
      </w:r>
      <w:r>
        <w:t xml:space="preserve">could be </w:t>
      </w:r>
      <w:r w:rsidR="007D2268">
        <w:t>added as requirements arise or are defined</w:t>
      </w:r>
      <w:r w:rsidR="00CC417C">
        <w:t>.</w:t>
      </w:r>
      <w:r>
        <w:t xml:space="preserve"> </w:t>
      </w:r>
      <w:r w:rsidR="004E6693">
        <w:t>The reason for deferring such additions is that s</w:t>
      </w:r>
      <w:r>
        <w:t xml:space="preserve">ome other semantic and data description language attempts have suffered from trying to define everything at the start, with the result that </w:t>
      </w:r>
      <w:r w:rsidR="007E5B76">
        <w:t xml:space="preserve">options </w:t>
      </w:r>
      <w:r>
        <w:t>bec</w:t>
      </w:r>
      <w:r w:rsidR="008D6B54">
        <w:t>a</w:t>
      </w:r>
      <w:r>
        <w:t xml:space="preserve">me over complicated and have never been used in practice, </w:t>
      </w:r>
      <w:r w:rsidR="004E6693">
        <w:t xml:space="preserve">resulting in </w:t>
      </w:r>
      <w:r w:rsidR="008D6B54">
        <w:t xml:space="preserve">later </w:t>
      </w:r>
      <w:r w:rsidR="004E6693">
        <w:t>specification</w:t>
      </w:r>
      <w:r w:rsidR="008D6B54">
        <w:t>s</w:t>
      </w:r>
      <w:r w:rsidR="004E6693">
        <w:t xml:space="preserve"> advising against their use, and their ultimate deprecation</w:t>
      </w:r>
      <w:r>
        <w:t xml:space="preserve">. With SSIM the approach will be to add more complicated </w:t>
      </w:r>
      <w:r w:rsidR="007E5B76">
        <w:t xml:space="preserve">options </w:t>
      </w:r>
      <w:r>
        <w:t>only if there is proven to be a real need for them.</w:t>
      </w:r>
    </w:p>
    <w:p w14:paraId="28A41B86" w14:textId="77777777" w:rsidR="00D8494F" w:rsidRDefault="00D8494F" w:rsidP="00D8494F">
      <w:pPr>
        <w:pStyle w:val="H2Nolevel"/>
      </w:pPr>
      <w:r>
        <w:t>Business Related Directories</w:t>
      </w:r>
    </w:p>
    <w:p w14:paraId="2D979ACF" w14:textId="23D29A24" w:rsidR="00DF7DC2" w:rsidRDefault="00DF7DC2" w:rsidP="00C96057">
      <w:pPr>
        <w:pStyle w:val="Normal3after"/>
      </w:pPr>
      <w:r>
        <w:t>The initial directories to be developed are those needed for business and financial reporting</w:t>
      </w:r>
      <w:r w:rsidR="00933B48">
        <w:t>, though some of these will also be applicable to other needs</w:t>
      </w:r>
      <w:r>
        <w:t>:</w:t>
      </w:r>
    </w:p>
    <w:p w14:paraId="617013D8" w14:textId="3D59C8C4" w:rsidR="00D37DE6" w:rsidRPr="00D37DE6" w:rsidRDefault="007E5B76" w:rsidP="007E5B76">
      <w:pPr>
        <w:pStyle w:val="ListB6after"/>
      </w:pPr>
      <w:r>
        <w:t>Types of directory fact e.g. country, state/province/ political grouping of countries, set of x, etc for each of the following directories</w:t>
      </w:r>
    </w:p>
    <w:p w14:paraId="1AEFC353" w14:textId="4E381355" w:rsidR="00C96057" w:rsidRDefault="00C96057" w:rsidP="00C96057">
      <w:pPr>
        <w:pStyle w:val="ListB6after"/>
      </w:pPr>
      <w:r>
        <w:t>Countries, states/provinces, jurisdictions, regions, cities/towns, and groupings of these</w:t>
      </w:r>
    </w:p>
    <w:p w14:paraId="7B2508B6" w14:textId="77777777" w:rsidR="00C96057" w:rsidRDefault="00C96057" w:rsidP="00C96057">
      <w:pPr>
        <w:pStyle w:val="ListB6after"/>
      </w:pPr>
      <w:r>
        <w:t>Human languages</w:t>
      </w:r>
    </w:p>
    <w:p w14:paraId="56CC2BD9" w14:textId="77777777" w:rsidR="00C96057" w:rsidRDefault="00C96057" w:rsidP="00C96057">
      <w:pPr>
        <w:pStyle w:val="ListB6after"/>
      </w:pPr>
      <w:r>
        <w:t>FIAT currencies</w:t>
      </w:r>
    </w:p>
    <w:p w14:paraId="71BAF5E0" w14:textId="77777777" w:rsidR="00C96057" w:rsidRDefault="00C96057" w:rsidP="00C96057">
      <w:pPr>
        <w:pStyle w:val="ListB6after"/>
      </w:pPr>
      <w:r>
        <w:t>Crypto currencies and their blockchains or other distributed ledger systems</w:t>
      </w:r>
    </w:p>
    <w:p w14:paraId="2C778E9C" w14:textId="77777777" w:rsidR="00C96057" w:rsidRDefault="00C96057" w:rsidP="00C96057">
      <w:pPr>
        <w:pStyle w:val="ListB6after"/>
      </w:pPr>
      <w:r>
        <w:t>Functional roles – expense, sale, equity, fixed asset etc</w:t>
      </w:r>
    </w:p>
    <w:p w14:paraId="01A6B072" w14:textId="7BFFF5D9" w:rsidR="00C96057" w:rsidRDefault="00C96057" w:rsidP="00C96057">
      <w:pPr>
        <w:pStyle w:val="ListB6after"/>
      </w:pPr>
      <w:r>
        <w:t>People’s roles</w:t>
      </w:r>
      <w:r w:rsidR="00904672">
        <w:t xml:space="preserve"> and occupations</w:t>
      </w:r>
      <w:r>
        <w:t xml:space="preserve"> - director, partner, officer, remote worker etc</w:t>
      </w:r>
    </w:p>
    <w:p w14:paraId="72CBBA9C" w14:textId="77777777" w:rsidR="00C96057" w:rsidRDefault="00C96057" w:rsidP="00C96057">
      <w:pPr>
        <w:pStyle w:val="ListB6after"/>
      </w:pPr>
      <w:r>
        <w:t>Entity types from sole proprietorship to public limited company including charities, NGOs, and Government Departments/agencies, for all the variations in the world</w:t>
      </w:r>
    </w:p>
    <w:p w14:paraId="0CC2F188" w14:textId="77777777" w:rsidR="00C96057" w:rsidRDefault="00C96057" w:rsidP="00C96057">
      <w:pPr>
        <w:pStyle w:val="ListB6after"/>
      </w:pPr>
      <w:r>
        <w:t>Stock and futures exchanges where public companies may be listed</w:t>
      </w:r>
    </w:p>
    <w:p w14:paraId="2DB89AFD" w14:textId="77777777" w:rsidR="00C96057" w:rsidRDefault="00C96057" w:rsidP="00C96057">
      <w:pPr>
        <w:pStyle w:val="ListB6after"/>
      </w:pPr>
      <w:r>
        <w:t>Crypto exchanges</w:t>
      </w:r>
    </w:p>
    <w:p w14:paraId="1E1EB8AC" w14:textId="77777777" w:rsidR="00C96057" w:rsidRDefault="00C96057" w:rsidP="00C96057">
      <w:pPr>
        <w:pStyle w:val="ListB6after"/>
      </w:pPr>
      <w:r>
        <w:t>Industry/business classifications</w:t>
      </w:r>
    </w:p>
    <w:p w14:paraId="1B9F7361" w14:textId="77777777" w:rsidR="00C96057" w:rsidRDefault="00C96057" w:rsidP="00C96057">
      <w:pPr>
        <w:pStyle w:val="ListB6after"/>
      </w:pPr>
      <w:r>
        <w:t>Units of weight and measure</w:t>
      </w:r>
    </w:p>
    <w:p w14:paraId="4F1A225C" w14:textId="77777777" w:rsidR="00C96057" w:rsidRDefault="00C96057" w:rsidP="00C96057">
      <w:pPr>
        <w:pStyle w:val="ListB6after"/>
      </w:pPr>
      <w:r>
        <w:t>Activities – all business and human activities e.g. ‘retail sale’, ‘accounting’, programming, exercising etc, keyed to units where applicable e.g. truck driving and tonne kilometres</w:t>
      </w:r>
    </w:p>
    <w:p w14:paraId="3402A15B" w14:textId="702B7225" w:rsidR="00192753" w:rsidRDefault="00192753" w:rsidP="005A2A37">
      <w:pPr>
        <w:pStyle w:val="ListB6after"/>
      </w:pPr>
      <w:r>
        <w:t xml:space="preserve">Product </w:t>
      </w:r>
      <w:r w:rsidR="00831859">
        <w:t>categories</w:t>
      </w:r>
      <w:r w:rsidR="009A2863">
        <w:t xml:space="preserve"> </w:t>
      </w:r>
      <w:r w:rsidR="005A2A37">
        <w:t>e.g. h</w:t>
      </w:r>
      <w:r w:rsidR="005A2A37" w:rsidRPr="005A2A37">
        <w:t xml:space="preserve">ousehold </w:t>
      </w:r>
      <w:r w:rsidR="005A2A37">
        <w:t>a</w:t>
      </w:r>
      <w:r w:rsidR="005A2A37" w:rsidRPr="005A2A37">
        <w:t xml:space="preserve">ppliances &gt; </w:t>
      </w:r>
      <w:r w:rsidR="005A2A37">
        <w:t>c</w:t>
      </w:r>
      <w:r w:rsidR="005A2A37" w:rsidRPr="005A2A37">
        <w:t xml:space="preserve">limate </w:t>
      </w:r>
      <w:r w:rsidR="005A2A37">
        <w:t>c</w:t>
      </w:r>
      <w:r w:rsidR="005A2A37" w:rsidRPr="005A2A37">
        <w:t xml:space="preserve">ontrol </w:t>
      </w:r>
      <w:r w:rsidR="005A2A37">
        <w:t>a</w:t>
      </w:r>
      <w:r w:rsidR="005A2A37" w:rsidRPr="005A2A37">
        <w:t xml:space="preserve">ppliances &gt; </w:t>
      </w:r>
      <w:r w:rsidR="005A2A37">
        <w:t>f</w:t>
      </w:r>
      <w:r w:rsidR="005A2A37" w:rsidRPr="005A2A37">
        <w:t xml:space="preserve">ans &gt; </w:t>
      </w:r>
      <w:r w:rsidR="005A2A37">
        <w:t>c</w:t>
      </w:r>
      <w:r w:rsidR="005A2A37" w:rsidRPr="005A2A37">
        <w:t xml:space="preserve">eiling </w:t>
      </w:r>
      <w:r w:rsidR="005A2A37">
        <w:t>f</w:t>
      </w:r>
      <w:r w:rsidR="005A2A37" w:rsidRPr="005A2A37">
        <w:t>ans</w:t>
      </w:r>
    </w:p>
    <w:p w14:paraId="4DC6DEDD" w14:textId="32B7E2D6" w:rsidR="00356E15" w:rsidRDefault="00356E15" w:rsidP="00356E15">
      <w:pPr>
        <w:pStyle w:val="ListB6after"/>
      </w:pPr>
      <w:r>
        <w:t>Product barcodes including UPC (Universal Product Code), EAN (International Article Number, previously European Article Number), ISBN (International Standard Book Number)</w:t>
      </w:r>
      <w:r w:rsidR="00AA1EAD">
        <w:t>, Code 128 etc</w:t>
      </w:r>
      <w:r>
        <w:t xml:space="preserve">. </w:t>
      </w:r>
      <w:r w:rsidR="00AA1EAD">
        <w:t>Of the order of 2</w:t>
      </w:r>
      <w:r>
        <w:t>00 million such codes exist</w:t>
      </w:r>
      <w:r w:rsidR="007E5B76">
        <w:t xml:space="preserve"> with new ones being created constantly</w:t>
      </w:r>
      <w:r>
        <w:t>. They may be accessed via online APIs for use by SSIM.</w:t>
      </w:r>
    </w:p>
    <w:p w14:paraId="319A90FD" w14:textId="379E9B4B" w:rsidR="00192753" w:rsidRDefault="00192753" w:rsidP="00C96057">
      <w:pPr>
        <w:pStyle w:val="ListB6after"/>
        <w:rPr>
          <w:ins w:id="231" w:author="David Hartley" w:date="2018-12-05T16:18:00Z"/>
        </w:rPr>
      </w:pPr>
      <w:r>
        <w:t>Service types</w:t>
      </w:r>
      <w:r w:rsidR="009A2863">
        <w:t xml:space="preserve"> – accounting, auditing, legal work etc</w:t>
      </w:r>
    </w:p>
    <w:p w14:paraId="5AB86915" w14:textId="6C01149B" w:rsidR="007D45DB" w:rsidRDefault="007D45DB" w:rsidP="00C96057">
      <w:pPr>
        <w:pStyle w:val="ListB6after"/>
      </w:pPr>
      <w:ins w:id="232" w:author="David Hartley" w:date="2018-12-05T16:19:00Z">
        <w:r>
          <w:t>F</w:t>
        </w:r>
      </w:ins>
      <w:ins w:id="233" w:author="David Hartley" w:date="2018-12-05T16:18:00Z">
        <w:r>
          <w:t>acts and ter</w:t>
        </w:r>
      </w:ins>
      <w:ins w:id="234" w:author="David Hartley" w:date="2018-12-05T16:19:00Z">
        <w:r>
          <w:t>ms relevant to so called ESG (</w:t>
        </w:r>
        <w:proofErr w:type="spellStart"/>
        <w:r>
          <w:t>Envorinmental</w:t>
        </w:r>
        <w:proofErr w:type="spellEnd"/>
        <w:r>
          <w:t xml:space="preserve"> Social Governance) reporting</w:t>
        </w:r>
      </w:ins>
    </w:p>
    <w:p w14:paraId="38A50042" w14:textId="0617FF25" w:rsidR="00C96057" w:rsidRDefault="00C96057" w:rsidP="0087529C">
      <w:pPr>
        <w:pStyle w:val="ListBullet"/>
      </w:pPr>
      <w:r>
        <w:t>Report names or headings such as “Balance Sheet”</w:t>
      </w:r>
    </w:p>
    <w:p w14:paraId="51CF6ED4" w14:textId="5E72B485" w:rsidR="00192753" w:rsidRDefault="00192753" w:rsidP="00192753">
      <w:pPr>
        <w:pStyle w:val="H2Nolevel"/>
      </w:pPr>
      <w:r>
        <w:lastRenderedPageBreak/>
        <w:t>General Data Directories</w:t>
      </w:r>
    </w:p>
    <w:p w14:paraId="718449D3" w14:textId="3E9353BB" w:rsidR="00192753" w:rsidRDefault="00192753" w:rsidP="00192753">
      <w:pPr>
        <w:pStyle w:val="Normal3after"/>
      </w:pPr>
      <w:r>
        <w:t xml:space="preserve">More general directories </w:t>
      </w:r>
      <w:r w:rsidR="00412CC4">
        <w:t xml:space="preserve">not so specific to </w:t>
      </w:r>
      <w:r>
        <w:t>business data will also be developed progressively, covering such things as:</w:t>
      </w:r>
    </w:p>
    <w:p w14:paraId="6F9286A7" w14:textId="742DBE5A" w:rsidR="00192753" w:rsidRDefault="00192753" w:rsidP="00192753">
      <w:pPr>
        <w:pStyle w:val="ListB6after"/>
      </w:pPr>
      <w:r>
        <w:t>Colours</w:t>
      </w:r>
    </w:p>
    <w:p w14:paraId="19EC74F7" w14:textId="4D74E6CD" w:rsidR="00192753" w:rsidRDefault="00192753" w:rsidP="00192753">
      <w:pPr>
        <w:pStyle w:val="ListB6after"/>
      </w:pPr>
      <w:r>
        <w:t>Materials</w:t>
      </w:r>
    </w:p>
    <w:p w14:paraId="27F24916" w14:textId="1D23BC33" w:rsidR="001D431C" w:rsidRDefault="00192753" w:rsidP="00356E15">
      <w:pPr>
        <w:pStyle w:val="ListB6after"/>
      </w:pPr>
      <w:r>
        <w:t>Terms for the sciences</w:t>
      </w:r>
      <w:r w:rsidR="005110FE">
        <w:t>:</w:t>
      </w:r>
      <w:r>
        <w:t xml:space="preserve"> physics, chemistry, biology, </w:t>
      </w:r>
      <w:r w:rsidR="005110FE">
        <w:t xml:space="preserve">botany, </w:t>
      </w:r>
      <w:r>
        <w:t>geology</w:t>
      </w:r>
      <w:r w:rsidR="00CF06EC">
        <w:t>,</w:t>
      </w:r>
      <w:r>
        <w:t xml:space="preserve"> </w:t>
      </w:r>
      <w:r w:rsidR="00B12119">
        <w:t xml:space="preserve">genetics, mathematics, astronomy, </w:t>
      </w:r>
      <w:r w:rsidR="005110FE">
        <w:t>palaeontology, e</w:t>
      </w:r>
      <w:r w:rsidR="001D431C">
        <w:t>cology</w:t>
      </w:r>
      <w:r w:rsidR="005110FE">
        <w:t>, o</w:t>
      </w:r>
      <w:r w:rsidR="001D431C">
        <w:t>ceanography</w:t>
      </w:r>
      <w:r w:rsidR="005110FE">
        <w:t>, m</w:t>
      </w:r>
      <w:r w:rsidR="001D431C">
        <w:t>eteorology</w:t>
      </w:r>
      <w:r w:rsidR="005110FE">
        <w:t>, z</w:t>
      </w:r>
      <w:r w:rsidR="001D431C">
        <w:t>oology</w:t>
      </w:r>
      <w:r w:rsidR="005110FE">
        <w:t xml:space="preserve"> etc</w:t>
      </w:r>
    </w:p>
    <w:p w14:paraId="2D740931" w14:textId="14C2F7BF" w:rsidR="00192753" w:rsidRDefault="00192753" w:rsidP="00192753">
      <w:pPr>
        <w:pStyle w:val="ListB6after"/>
      </w:pPr>
      <w:r>
        <w:t>Medical terms</w:t>
      </w:r>
    </w:p>
    <w:p w14:paraId="04006657" w14:textId="77777777" w:rsidR="00B12119" w:rsidRDefault="00B12119" w:rsidP="00192753">
      <w:pPr>
        <w:pStyle w:val="ListB6after"/>
      </w:pPr>
      <w:r>
        <w:t>Religions</w:t>
      </w:r>
    </w:p>
    <w:p w14:paraId="16A71D3A" w14:textId="44D6EAF4" w:rsidR="00192753" w:rsidRDefault="00192753" w:rsidP="00192753">
      <w:pPr>
        <w:pStyle w:val="ListB6after"/>
      </w:pPr>
      <w:r>
        <w:t>Product names</w:t>
      </w:r>
    </w:p>
    <w:p w14:paraId="04207F76" w14:textId="14CBE85C" w:rsidR="00192753" w:rsidRDefault="00192753" w:rsidP="00192753">
      <w:pPr>
        <w:pStyle w:val="ListB6after"/>
      </w:pPr>
      <w:r>
        <w:t>People names</w:t>
      </w:r>
    </w:p>
    <w:p w14:paraId="2D07BFD7" w14:textId="73C4DAD2" w:rsidR="00C96057" w:rsidRDefault="00C96057" w:rsidP="001B68FE">
      <w:pPr>
        <w:pStyle w:val="ListBullet"/>
      </w:pPr>
      <w:r>
        <w:t xml:space="preserve">Other groupings of facts that </w:t>
      </w:r>
      <w:r w:rsidR="00192753">
        <w:t xml:space="preserve">people </w:t>
      </w:r>
      <w:r>
        <w:t xml:space="preserve">may be </w:t>
      </w:r>
      <w:r w:rsidR="00192753">
        <w:t xml:space="preserve">interested in </w:t>
      </w:r>
      <w:r w:rsidR="00B12119">
        <w:t xml:space="preserve">and are prepared to </w:t>
      </w:r>
      <w:r w:rsidR="00192753">
        <w:t>help build</w:t>
      </w:r>
      <w:r w:rsidR="0066547C">
        <w:t xml:space="preserve">. This could include </w:t>
      </w:r>
      <w:r w:rsidR="007F248B">
        <w:t>link</w:t>
      </w:r>
      <w:r w:rsidR="0066547C">
        <w:t xml:space="preserve">ing to other facts sources such as </w:t>
      </w:r>
      <w:hyperlink r:id="rId27" w:history="1">
        <w:r w:rsidR="0066547C" w:rsidRPr="0066547C">
          <w:rPr>
            <w:rStyle w:val="Hyperlink"/>
          </w:rPr>
          <w:t>The Data Commons Knowledge Graph (DCKG)</w:t>
        </w:r>
      </w:hyperlink>
      <w:r w:rsidR="0066547C">
        <w:br/>
      </w:r>
    </w:p>
    <w:p w14:paraId="75C29183" w14:textId="77777777" w:rsidR="00A46945" w:rsidRDefault="00A46945" w:rsidP="00A77F44">
      <w:pPr>
        <w:pStyle w:val="Heading2"/>
      </w:pPr>
      <w:bookmarkStart w:id="235" w:name="_Toc531788607"/>
      <w:r>
        <w:t>SSIM Id or SID</w:t>
      </w:r>
      <w:bookmarkEnd w:id="235"/>
    </w:p>
    <w:p w14:paraId="44553DC9" w14:textId="448D960A" w:rsidR="00A46945" w:rsidRDefault="00A46945" w:rsidP="00A46945">
      <w:pPr>
        <w:keepNext/>
      </w:pPr>
      <w:commentRangeStart w:id="236"/>
      <w:r>
        <w:t xml:space="preserve">Any </w:t>
      </w:r>
      <w:commentRangeEnd w:id="236"/>
      <w:r w:rsidR="00F93F65">
        <w:rPr>
          <w:rStyle w:val="CommentReference"/>
        </w:rPr>
        <w:commentReference w:id="236"/>
      </w:r>
      <w:r>
        <w:t xml:space="preserve">item of data is classified or semantically described using a single </w:t>
      </w:r>
      <w:proofErr w:type="gramStart"/>
      <w:r>
        <w:t>64 bit</w:t>
      </w:r>
      <w:proofErr w:type="gramEnd"/>
      <w:r>
        <w:t xml:space="preserve"> (8 byte) number called an SSIM Id or SID. SIDs allow totally flexible data description in just 8 bytes, which will help make data storage and processing efficient. No long or variable length tags are involved.</w:t>
      </w:r>
    </w:p>
    <w:p w14:paraId="6C32480E" w14:textId="24FF42F3" w:rsidR="000D5B5F" w:rsidRDefault="00A46945" w:rsidP="00A46945">
      <w:r>
        <w:t>A SID is a key into a global database of sets of references or keys into the</w:t>
      </w:r>
      <w:r w:rsidR="00D92325">
        <w:t xml:space="preserve"> </w:t>
      </w:r>
      <w:r>
        <w:t xml:space="preserve">Facts Directories, </w:t>
      </w:r>
      <w:r w:rsidR="00D92325">
        <w:t xml:space="preserve">and optionally </w:t>
      </w:r>
      <w:r w:rsidR="000D5B5F">
        <w:t>for data</w:t>
      </w:r>
      <w:r w:rsidR="00D92325">
        <w:t xml:space="preserve"> or an app</w:t>
      </w:r>
      <w:r w:rsidR="000D5B5F">
        <w:t xml:space="preserve"> using it, </w:t>
      </w:r>
      <w:r>
        <w:t>a</w:t>
      </w:r>
      <w:r w:rsidR="000D5B5F">
        <w:t>n</w:t>
      </w:r>
      <w:r>
        <w:t xml:space="preserve"> SSIM Ontology</w:t>
      </w:r>
      <w:r w:rsidR="000D5B5F">
        <w:t xml:space="preserve"> </w:t>
      </w:r>
      <w:r w:rsidR="002724A6">
        <w:t xml:space="preserve">reference </w:t>
      </w:r>
      <w:r w:rsidR="000D5B5F">
        <w:t xml:space="preserve">as described in </w:t>
      </w:r>
      <w:proofErr w:type="gramStart"/>
      <w:r w:rsidR="000D5B5F">
        <w:t>section ?</w:t>
      </w:r>
      <w:proofErr w:type="gramEnd"/>
      <w:r w:rsidR="000D5B5F">
        <w:t>?</w:t>
      </w:r>
      <w:r>
        <w:t>.</w:t>
      </w:r>
    </w:p>
    <w:p w14:paraId="15301F2A" w14:textId="738F6812" w:rsidR="00A46945" w:rsidRDefault="00A46945" w:rsidP="00A46945">
      <w:r>
        <w:t>Each set of references used by an app results in a single SID. A SID provide</w:t>
      </w:r>
      <w:r w:rsidR="00BE03A9">
        <w:t>s</w:t>
      </w:r>
      <w:r>
        <w:t xml:space="preserve"> context and semantic content information.</w:t>
      </w:r>
    </w:p>
    <w:p w14:paraId="72284B3F" w14:textId="77777777" w:rsidR="00A46945" w:rsidRDefault="00A46945" w:rsidP="00A46945">
      <w:r>
        <w:t>A SID provides the equivalent of XBRL context plus concept tags and attributes.</w:t>
      </w:r>
    </w:p>
    <w:p w14:paraId="0EDBAA8C" w14:textId="4B75E7F6" w:rsidR="00A46945" w:rsidRDefault="00A46945" w:rsidP="00A46945">
      <w:pPr>
        <w:spacing w:after="0"/>
        <w:rPr>
          <w:rFonts w:ascii="Calibri" w:eastAsia="Times New Roman" w:hAnsi="Calibri" w:cs="Calibri"/>
          <w:color w:val="000000"/>
          <w:lang w:val="en-US"/>
        </w:rPr>
      </w:pPr>
      <w:proofErr w:type="gramStart"/>
      <w:r>
        <w:t>64 bit</w:t>
      </w:r>
      <w:proofErr w:type="gramEnd"/>
      <w:r>
        <w:t xml:space="preserve"> SIDs allows for 2</w:t>
      </w:r>
      <w:r>
        <w:rPr>
          <w:vertAlign w:val="superscript"/>
        </w:rPr>
        <w:t>64</w:t>
      </w:r>
      <w:r>
        <w:t xml:space="preserve"> </w:t>
      </w:r>
      <w:r w:rsidR="000D5B5F">
        <w:t>-</w:t>
      </w:r>
      <w:r>
        <w:t xml:space="preserve"> 1 or </w:t>
      </w:r>
      <w:r w:rsidRPr="006B6B28">
        <w:t>18,446,744,073,709,551,615</w:t>
      </w:r>
      <w:r w:rsidRPr="00B24B7F">
        <w:rPr>
          <w:rFonts w:ascii="Calibri" w:eastAsia="Times New Roman" w:hAnsi="Calibri" w:cs="Calibri"/>
          <w:color w:val="000000"/>
        </w:rPr>
        <w:t xml:space="preserve"> </w:t>
      </w:r>
      <w:r>
        <w:rPr>
          <w:rFonts w:ascii="Calibri" w:eastAsia="Times New Roman" w:hAnsi="Calibri" w:cs="Calibri"/>
          <w:color w:val="000000"/>
          <w:lang w:val="en-US"/>
        </w:rPr>
        <w:t xml:space="preserve">different sets of references </w:t>
      </w:r>
      <w:r w:rsidR="000D5B5F">
        <w:rPr>
          <w:rFonts w:ascii="Calibri" w:eastAsia="Times New Roman" w:hAnsi="Calibri" w:cs="Calibri"/>
          <w:color w:val="000000"/>
          <w:lang w:val="en-US"/>
        </w:rPr>
        <w:t xml:space="preserve">which is </w:t>
      </w:r>
      <w:r>
        <w:rPr>
          <w:rFonts w:ascii="Calibri" w:eastAsia="Times New Roman" w:hAnsi="Calibri" w:cs="Calibri"/>
          <w:color w:val="000000"/>
          <w:lang w:val="en-US"/>
        </w:rPr>
        <w:t>1.8 Billion for every person on earth at projected peak population of 10 Billion people</w:t>
      </w:r>
      <w:r w:rsidR="000D5B5F">
        <w:rPr>
          <w:rFonts w:ascii="Calibri" w:eastAsia="Times New Roman" w:hAnsi="Calibri" w:cs="Calibri"/>
          <w:color w:val="000000"/>
          <w:lang w:val="en-US"/>
        </w:rPr>
        <w:t xml:space="preserve">. That </w:t>
      </w:r>
      <w:r>
        <w:rPr>
          <w:rFonts w:ascii="Calibri" w:eastAsia="Times New Roman" w:hAnsi="Calibri" w:cs="Calibri"/>
          <w:color w:val="000000"/>
          <w:lang w:val="en-US"/>
        </w:rPr>
        <w:t>should cover the world’s needs for decades. If ever that limit should be approached, then extending SIDs to just 10 or so bytes would allow for centuries</w:t>
      </w:r>
      <w:r w:rsidR="000D5B5F">
        <w:rPr>
          <w:rFonts w:ascii="Calibri" w:eastAsia="Times New Roman" w:hAnsi="Calibri" w:cs="Calibri"/>
          <w:color w:val="000000"/>
          <w:lang w:val="en-US"/>
        </w:rPr>
        <w:t xml:space="preserve"> of reference combinations</w:t>
      </w:r>
      <w:r>
        <w:rPr>
          <w:rFonts w:ascii="Calibri" w:eastAsia="Times New Roman" w:hAnsi="Calibri" w:cs="Calibri"/>
          <w:color w:val="000000"/>
          <w:lang w:val="en-US"/>
        </w:rPr>
        <w:t>.</w:t>
      </w:r>
    </w:p>
    <w:p w14:paraId="1C2A7DAD" w14:textId="77777777" w:rsidR="00A46945" w:rsidRDefault="00A46945" w:rsidP="00A46945">
      <w:pPr>
        <w:spacing w:after="0"/>
        <w:rPr>
          <w:rFonts w:ascii="Calibri" w:eastAsia="Times New Roman" w:hAnsi="Calibri" w:cs="Calibri"/>
          <w:color w:val="000000"/>
          <w:lang w:val="en-US"/>
        </w:rPr>
      </w:pPr>
    </w:p>
    <w:p w14:paraId="25240DE5" w14:textId="7C2EB1EF" w:rsidR="00A46945" w:rsidRDefault="00A46945" w:rsidP="00DD3788">
      <w:pPr>
        <w:rPr>
          <w:lang w:val="en-US"/>
        </w:rPr>
      </w:pPr>
      <w:r>
        <w:rPr>
          <w:lang w:val="en-US"/>
        </w:rPr>
        <w:t xml:space="preserve">SIDs once used will exist “forever”. They may become deprecated or no longer valid for new </w:t>
      </w:r>
      <w:proofErr w:type="gramStart"/>
      <w:r>
        <w:rPr>
          <w:lang w:val="en-US"/>
        </w:rPr>
        <w:t>data, but</w:t>
      </w:r>
      <w:proofErr w:type="gramEnd"/>
      <w:r>
        <w:rPr>
          <w:lang w:val="en-US"/>
        </w:rPr>
        <w:t xml:space="preserve"> will be kept </w:t>
      </w:r>
      <w:r w:rsidR="002724A6">
        <w:rPr>
          <w:lang w:val="en-US"/>
        </w:rPr>
        <w:t>indefinitely</w:t>
      </w:r>
      <w:r>
        <w:rPr>
          <w:lang w:val="en-US"/>
        </w:rPr>
        <w:t xml:space="preserve"> for historical analysis purposes.</w:t>
      </w:r>
    </w:p>
    <w:p w14:paraId="6D3CCB6A" w14:textId="4139A635" w:rsidR="00EC2127" w:rsidRDefault="00DD3788" w:rsidP="00A46945">
      <w:pPr>
        <w:spacing w:after="0"/>
        <w:rPr>
          <w:rFonts w:ascii="Calibri" w:eastAsia="Times New Roman" w:hAnsi="Calibri" w:cs="Calibri"/>
          <w:color w:val="000000"/>
          <w:lang w:val="en-US"/>
        </w:rPr>
      </w:pPr>
      <w:r>
        <w:rPr>
          <w:rFonts w:ascii="Calibri" w:eastAsia="Times New Roman" w:hAnsi="Calibri" w:cs="Calibri"/>
          <w:color w:val="000000"/>
          <w:lang w:val="en-US"/>
        </w:rPr>
        <w:t>The SID database will be a critical component</w:t>
      </w:r>
      <w:r w:rsidR="00EC2127">
        <w:rPr>
          <w:rFonts w:ascii="Calibri" w:eastAsia="Times New Roman" w:hAnsi="Calibri" w:cs="Calibri"/>
          <w:color w:val="000000"/>
          <w:lang w:val="en-US"/>
        </w:rPr>
        <w:t xml:space="preserve"> of SSIM. Additions and updates will be logged for security and to enabling rebuilding in the event of catastrophic loss of the database.</w:t>
      </w:r>
    </w:p>
    <w:p w14:paraId="7335DEEF" w14:textId="6F431349" w:rsidR="00A46945" w:rsidRDefault="00A46945" w:rsidP="00A46945">
      <w:pPr>
        <w:spacing w:after="0"/>
        <w:rPr>
          <w:rFonts w:ascii="Calibri" w:eastAsia="Times New Roman" w:hAnsi="Calibri" w:cs="Calibri"/>
          <w:color w:val="000000"/>
          <w:lang w:val="en-US"/>
        </w:rPr>
      </w:pPr>
    </w:p>
    <w:p w14:paraId="74B6615F" w14:textId="0C80C280" w:rsidR="00A46945" w:rsidRPr="003E2233" w:rsidRDefault="00A46945" w:rsidP="00A46945">
      <w:pPr>
        <w:spacing w:after="0"/>
        <w:rPr>
          <w:rFonts w:ascii="Calibri" w:eastAsia="Times New Roman" w:hAnsi="Calibri" w:cs="Calibri"/>
          <w:i/>
          <w:color w:val="000000"/>
          <w:lang w:val="en-US"/>
        </w:rPr>
      </w:pPr>
      <w:r>
        <w:rPr>
          <w:rFonts w:ascii="Calibri" w:eastAsia="Times New Roman" w:hAnsi="Calibri" w:cs="Calibri"/>
          <w:color w:val="000000"/>
          <w:lang w:val="en-US"/>
        </w:rPr>
        <w:t xml:space="preserve">A SID by itself would not tell a human observer anything, but software will </w:t>
      </w:r>
      <w:del w:id="237" w:author="Trevor Watters" w:date="2018-11-30T14:50:00Z">
        <w:r w:rsidDel="007632C0">
          <w:rPr>
            <w:rFonts w:ascii="Calibri" w:eastAsia="Times New Roman" w:hAnsi="Calibri" w:cs="Calibri"/>
            <w:color w:val="000000"/>
            <w:lang w:val="en-US"/>
          </w:rPr>
          <w:delText xml:space="preserve">be </w:delText>
        </w:r>
      </w:del>
      <w:r>
        <w:rPr>
          <w:rFonts w:ascii="Calibri" w:eastAsia="Times New Roman" w:hAnsi="Calibri" w:cs="Calibri"/>
          <w:color w:val="000000"/>
          <w:lang w:val="en-US"/>
        </w:rPr>
        <w:t xml:space="preserve">easily </w:t>
      </w:r>
      <w:del w:id="238" w:author="Trevor Watters" w:date="2018-11-30T14:50:00Z">
        <w:r w:rsidDel="007632C0">
          <w:rPr>
            <w:rFonts w:ascii="Calibri" w:eastAsia="Times New Roman" w:hAnsi="Calibri" w:cs="Calibri"/>
            <w:color w:val="000000"/>
            <w:lang w:val="en-US"/>
          </w:rPr>
          <w:delText xml:space="preserve">to </w:delText>
        </w:r>
      </w:del>
      <w:r>
        <w:rPr>
          <w:rFonts w:ascii="Calibri" w:eastAsia="Times New Roman" w:hAnsi="Calibri" w:cs="Calibri"/>
          <w:color w:val="000000"/>
          <w:lang w:val="en-US"/>
        </w:rPr>
        <w:t>show its references</w:t>
      </w:r>
      <w:r w:rsidR="008703A0" w:rsidRPr="008703A0">
        <w:rPr>
          <w:rFonts w:ascii="Calibri" w:eastAsia="Times New Roman" w:hAnsi="Calibri" w:cs="Calibri"/>
          <w:color w:val="000000"/>
          <w:lang w:val="en-US"/>
        </w:rPr>
        <w:t xml:space="preserve"> </w:t>
      </w:r>
      <w:r w:rsidR="008703A0">
        <w:rPr>
          <w:rFonts w:ascii="Calibri" w:eastAsia="Times New Roman" w:hAnsi="Calibri" w:cs="Calibri"/>
          <w:color w:val="000000"/>
          <w:lang w:val="en-US"/>
        </w:rPr>
        <w:t xml:space="preserve">via the Pacio SID Service. Applications will be able to </w:t>
      </w:r>
      <w:r>
        <w:rPr>
          <w:rFonts w:ascii="Calibri" w:eastAsia="Times New Roman" w:hAnsi="Calibri" w:cs="Calibri"/>
          <w:color w:val="000000"/>
          <w:lang w:val="en-US"/>
        </w:rPr>
        <w:t>search</w:t>
      </w:r>
      <w:r w:rsidR="008703A0">
        <w:rPr>
          <w:rFonts w:ascii="Calibri" w:eastAsia="Times New Roman" w:hAnsi="Calibri" w:cs="Calibri"/>
          <w:color w:val="000000"/>
          <w:lang w:val="en-US"/>
        </w:rPr>
        <w:t xml:space="preserve"> or query by facts using ind</w:t>
      </w:r>
      <w:r w:rsidR="00D10C9D">
        <w:rPr>
          <w:rFonts w:ascii="Calibri" w:eastAsia="Times New Roman" w:hAnsi="Calibri" w:cs="Calibri"/>
          <w:color w:val="000000"/>
          <w:lang w:val="en-US"/>
        </w:rPr>
        <w:t>ic</w:t>
      </w:r>
      <w:r w:rsidR="008703A0">
        <w:rPr>
          <w:rFonts w:ascii="Calibri" w:eastAsia="Times New Roman" w:hAnsi="Calibri" w:cs="Calibri"/>
          <w:color w:val="000000"/>
          <w:lang w:val="en-US"/>
        </w:rPr>
        <w:t>es</w:t>
      </w:r>
      <w:r>
        <w:rPr>
          <w:rFonts w:ascii="Calibri" w:eastAsia="Times New Roman" w:hAnsi="Calibri" w:cs="Calibri"/>
          <w:color w:val="000000"/>
          <w:lang w:val="en-US"/>
        </w:rPr>
        <w:t>.</w:t>
      </w:r>
    </w:p>
    <w:p w14:paraId="13C25EBE" w14:textId="585CA56B" w:rsidR="00A46945" w:rsidRDefault="00A46945" w:rsidP="00A46945">
      <w:pPr>
        <w:spacing w:after="0"/>
      </w:pPr>
    </w:p>
    <w:p w14:paraId="1F4AE418" w14:textId="77777777" w:rsidR="00EC2127" w:rsidRDefault="00EC2127" w:rsidP="00EC2127">
      <w:pPr>
        <w:spacing w:after="0"/>
        <w:rPr>
          <w:rFonts w:ascii="Calibri" w:eastAsia="Times New Roman" w:hAnsi="Calibri" w:cs="Calibri"/>
          <w:color w:val="000000"/>
          <w:lang w:val="en-US"/>
        </w:rPr>
      </w:pPr>
      <w:r>
        <w:rPr>
          <w:rFonts w:ascii="Calibri" w:eastAsia="Times New Roman" w:hAnsi="Calibri" w:cs="Calibri"/>
          <w:color w:val="000000"/>
          <w:lang w:val="en-US"/>
        </w:rPr>
        <w:t>SIDs could be shown as QR codes if an application wished to publish them.</w:t>
      </w:r>
    </w:p>
    <w:p w14:paraId="7542D0A3" w14:textId="77777777" w:rsidR="00EC2127" w:rsidRDefault="00EC2127" w:rsidP="00A46945">
      <w:pPr>
        <w:spacing w:after="0"/>
      </w:pPr>
    </w:p>
    <w:p w14:paraId="3CE92FCA" w14:textId="3855ABBC" w:rsidR="00A46945" w:rsidRDefault="00A46945" w:rsidP="00A46945">
      <w:r>
        <w:t>SIDs are not specific to Pacio i.e. they c</w:t>
      </w:r>
      <w:r w:rsidR="00A77F44">
        <w:t>an</w:t>
      </w:r>
      <w:r>
        <w:t xml:space="preserve"> also be used by non-Pacio systems.</w:t>
      </w:r>
    </w:p>
    <w:p w14:paraId="7400343B" w14:textId="39C98887" w:rsidR="007D5ECE" w:rsidRDefault="002724A6" w:rsidP="00FD2B07">
      <w:pPr>
        <w:pStyle w:val="Heading1"/>
        <w:pageBreakBefore/>
      </w:pPr>
      <w:bookmarkStart w:id="239" w:name="_Toc531788608"/>
      <w:r>
        <w:lastRenderedPageBreak/>
        <w:t xml:space="preserve">Pacio </w:t>
      </w:r>
      <w:r w:rsidR="009E26F7">
        <w:t>Transactions</w:t>
      </w:r>
      <w:r w:rsidR="0010275B">
        <w:t xml:space="preserve"> with SSIM</w:t>
      </w:r>
      <w:bookmarkEnd w:id="239"/>
    </w:p>
    <w:p w14:paraId="67B92852" w14:textId="0B2B819B" w:rsidR="007D5ECE" w:rsidRDefault="007D5ECE" w:rsidP="007D5ECE">
      <w:r>
        <w:t xml:space="preserve">A transaction is the basic or lowest level </w:t>
      </w:r>
      <w:r w:rsidR="00177A56">
        <w:t xml:space="preserve">Pacio </w:t>
      </w:r>
      <w:r>
        <w:t xml:space="preserve">record or data item. Everything starts as a transaction. Pacio </w:t>
      </w:r>
      <w:r w:rsidR="00E0414E">
        <w:t>is</w:t>
      </w:r>
      <w:r>
        <w:t xml:space="preserve"> transaction driven</w:t>
      </w:r>
      <w:r w:rsidR="00E0414E">
        <w:t>, and SSIM applies at that level</w:t>
      </w:r>
    </w:p>
    <w:p w14:paraId="2C5E6864" w14:textId="7675AE57" w:rsidR="009E26F7" w:rsidRDefault="009E26F7" w:rsidP="007D5ECE">
      <w:r>
        <w:t>A transaction may also be all that is involved. For a crypto transfer, or one piece of information, the transaction form</w:t>
      </w:r>
      <w:r w:rsidR="00E0414E">
        <w:t>s</w:t>
      </w:r>
      <w:r>
        <w:t xml:space="preserve"> the complete record.</w:t>
      </w:r>
      <w:r w:rsidR="009E7C8D">
        <w:t xml:space="preserve"> For more complex storage needs discussed in </w:t>
      </w:r>
      <w:r w:rsidR="002722B8">
        <w:t xml:space="preserve">the next </w:t>
      </w:r>
      <w:r w:rsidR="009E7C8D">
        <w:t>section, the transaction also updates other storage elements.</w:t>
      </w:r>
    </w:p>
    <w:p w14:paraId="799238A9" w14:textId="25CD8AFA" w:rsidR="007D5ECE" w:rsidRDefault="00E0414E" w:rsidP="00C420B7">
      <w:pPr>
        <w:pStyle w:val="Normal3after"/>
      </w:pPr>
      <w:r>
        <w:t>A</w:t>
      </w:r>
      <w:r w:rsidR="007D5ECE">
        <w:t xml:space="preserve"> transaction </w:t>
      </w:r>
      <w:r w:rsidR="009E7C8D">
        <w:t>includes</w:t>
      </w:r>
      <w:r w:rsidR="001D5DEF">
        <w:t>:</w:t>
      </w:r>
    </w:p>
    <w:p w14:paraId="188C9C76" w14:textId="048846CE" w:rsidR="00E0414E" w:rsidRPr="00E0414E" w:rsidRDefault="00E0414E" w:rsidP="00E0414E">
      <w:pPr>
        <w:pStyle w:val="ListB6after"/>
      </w:pPr>
      <w:r>
        <w:t xml:space="preserve">An </w:t>
      </w:r>
      <w:proofErr w:type="spellStart"/>
      <w:r>
        <w:t>Id</w:t>
      </w:r>
      <w:proofErr w:type="spellEnd"/>
      <w:r>
        <w:t xml:space="preserve"> – the transaction Id</w:t>
      </w:r>
    </w:p>
    <w:p w14:paraId="793D9CD4" w14:textId="307BA5F9" w:rsidR="00E0414E" w:rsidRDefault="00E0414E" w:rsidP="00E0414E">
      <w:pPr>
        <w:pStyle w:val="ListB6after"/>
      </w:pPr>
      <w:r>
        <w:t>A date and time, called a datetime. All Pacio and SSIM datetimes use GMT/UTC time. Datetimes may be converted to local or other times for reporting purposes, but internally to keep things clear, GMT/UTC rules.</w:t>
      </w:r>
    </w:p>
    <w:p w14:paraId="3EE7FC9C" w14:textId="728A6D1C" w:rsidR="008A711D" w:rsidRDefault="00D10C9D" w:rsidP="00420B70">
      <w:pPr>
        <w:pStyle w:val="ListB6after"/>
      </w:pPr>
      <w:r>
        <w:t>D</w:t>
      </w:r>
      <w:r w:rsidR="00420B70">
        <w:t>igital Id</w:t>
      </w:r>
      <w:r>
        <w:t>s</w:t>
      </w:r>
      <w:r w:rsidR="00420B70">
        <w:t xml:space="preserve"> </w:t>
      </w:r>
      <w:r w:rsidR="00CD7CBB">
        <w:t xml:space="preserve">or </w:t>
      </w:r>
      <w:proofErr w:type="spellStart"/>
      <w:r w:rsidR="00CD7CBB">
        <w:t>digid</w:t>
      </w:r>
      <w:r>
        <w:t>s</w:t>
      </w:r>
      <w:proofErr w:type="spellEnd"/>
      <w:r w:rsidR="00CD7CBB">
        <w:t xml:space="preserve"> </w:t>
      </w:r>
      <w:r w:rsidR="00757003">
        <w:t xml:space="preserve">(section </w:t>
      </w:r>
      <w:r w:rsidR="00757003">
        <w:fldChar w:fldCharType="begin"/>
      </w:r>
      <w:r w:rsidR="00757003">
        <w:instrText xml:space="preserve"> REF _Ref530799789 \r \h </w:instrText>
      </w:r>
      <w:r w:rsidR="00757003">
        <w:fldChar w:fldCharType="separate"/>
      </w:r>
      <w:r w:rsidR="00BC7B9A">
        <w:t>2.1</w:t>
      </w:r>
      <w:r w:rsidR="00757003">
        <w:fldChar w:fldCharType="end"/>
      </w:r>
      <w:r w:rsidR="00757003">
        <w:t xml:space="preserve">) </w:t>
      </w:r>
      <w:r>
        <w:t xml:space="preserve">for the entity (if there is one involved), the user/account, and the </w:t>
      </w:r>
      <w:r w:rsidR="00420B70">
        <w:t>app/</w:t>
      </w:r>
      <w:proofErr w:type="spellStart"/>
      <w:r w:rsidR="00420B70">
        <w:t>dapp</w:t>
      </w:r>
      <w:proofErr w:type="spellEnd"/>
      <w:r>
        <w:t xml:space="preserve"> which</w:t>
      </w:r>
      <w:r w:rsidR="00420B70">
        <w:t xml:space="preserve"> created the transaction</w:t>
      </w:r>
    </w:p>
    <w:p w14:paraId="2BD991FF" w14:textId="6681C89F" w:rsidR="00420B70" w:rsidRDefault="00D10C9D" w:rsidP="00420B70">
      <w:pPr>
        <w:pStyle w:val="ListB6after"/>
      </w:pPr>
      <w:proofErr w:type="spellStart"/>
      <w:r>
        <w:t>D</w:t>
      </w:r>
      <w:r w:rsidR="00420B70">
        <w:t>igid</w:t>
      </w:r>
      <w:r>
        <w:t>s</w:t>
      </w:r>
      <w:proofErr w:type="spellEnd"/>
      <w:r w:rsidR="00420B70">
        <w:t xml:space="preserve"> </w:t>
      </w:r>
      <w:r>
        <w:t xml:space="preserve">for </w:t>
      </w:r>
      <w:r w:rsidR="00420B70">
        <w:t xml:space="preserve">who or what the transaction is going to if </w:t>
      </w:r>
      <w:r w:rsidR="00FA3C21">
        <w:t>different from</w:t>
      </w:r>
      <w:r w:rsidR="00420B70">
        <w:t xml:space="preserve"> </w:t>
      </w:r>
      <w:r w:rsidR="00AD73CD">
        <w:t xml:space="preserve">the </w:t>
      </w:r>
      <w:r w:rsidR="00420B70">
        <w:t>creator</w:t>
      </w:r>
      <w:r w:rsidR="00B20D38">
        <w:t xml:space="preserve">, including </w:t>
      </w:r>
      <w:r w:rsidR="002D375A">
        <w:t xml:space="preserve">for transactions with other </w:t>
      </w:r>
      <w:r w:rsidR="00AD73CD">
        <w:t>blockchain</w:t>
      </w:r>
      <w:r w:rsidR="002D375A">
        <w:t>s</w:t>
      </w:r>
    </w:p>
    <w:p w14:paraId="1B700C8B" w14:textId="00B8B000" w:rsidR="00B87EC0" w:rsidRDefault="00B87EC0" w:rsidP="00B87EC0">
      <w:pPr>
        <w:pStyle w:val="ListB6after"/>
      </w:pPr>
      <w:r>
        <w:t>A data type Id</w:t>
      </w:r>
    </w:p>
    <w:p w14:paraId="09954454" w14:textId="77777777" w:rsidR="000D5196" w:rsidRDefault="000D5196" w:rsidP="000D5196">
      <w:pPr>
        <w:pStyle w:val="ListB6after"/>
      </w:pPr>
      <w:r>
        <w:t>One or more binary data fields according to the transaction’s data type</w:t>
      </w:r>
    </w:p>
    <w:p w14:paraId="15031239" w14:textId="6FE6AB1A" w:rsidR="007D5ECE" w:rsidRDefault="007D5ECE" w:rsidP="00C420B7">
      <w:pPr>
        <w:pStyle w:val="ListB6after"/>
      </w:pPr>
      <w:r>
        <w:t xml:space="preserve">A SID to </w:t>
      </w:r>
      <w:r w:rsidR="00023E58">
        <w:t>describe</w:t>
      </w:r>
      <w:r>
        <w:t xml:space="preserve"> </w:t>
      </w:r>
      <w:r w:rsidR="0041082E">
        <w:t>the transaction</w:t>
      </w:r>
      <w:r w:rsidR="005365D6">
        <w:t>. The SID is</w:t>
      </w:r>
      <w:r w:rsidR="007B23BB">
        <w:t xml:space="preserve"> </w:t>
      </w:r>
      <w:r w:rsidR="00BE2704">
        <w:t xml:space="preserve">generated </w:t>
      </w:r>
      <w:r w:rsidR="007B23BB">
        <w:t>by the app which creates the transaction</w:t>
      </w:r>
      <w:r w:rsidR="00757003">
        <w:t xml:space="preserve">. For </w:t>
      </w:r>
      <w:r w:rsidR="009E7C8D">
        <w:t xml:space="preserve">transaction </w:t>
      </w:r>
      <w:proofErr w:type="gramStart"/>
      <w:r w:rsidR="009E7C8D">
        <w:t>only</w:t>
      </w:r>
      <w:proofErr w:type="gramEnd"/>
      <w:r w:rsidR="009E7C8D">
        <w:t xml:space="preserve"> storage </w:t>
      </w:r>
      <w:r w:rsidR="00757003">
        <w:t xml:space="preserve">the SID involves </w:t>
      </w:r>
      <w:r w:rsidR="00AF3176">
        <w:t xml:space="preserve">just </w:t>
      </w:r>
      <w:r w:rsidR="009E7C8D">
        <w:t xml:space="preserve">references </w:t>
      </w:r>
      <w:r w:rsidR="00AF3176">
        <w:t xml:space="preserve">from </w:t>
      </w:r>
      <w:r w:rsidR="00757003">
        <w:t xml:space="preserve">the </w:t>
      </w:r>
      <w:r w:rsidR="009417C7">
        <w:t>f</w:t>
      </w:r>
      <w:r w:rsidR="00757003">
        <w:t xml:space="preserve">acts </w:t>
      </w:r>
      <w:r w:rsidR="009417C7">
        <w:t>d</w:t>
      </w:r>
      <w:r w:rsidR="00757003">
        <w:t>irectories</w:t>
      </w:r>
      <w:r w:rsidR="009E7C8D">
        <w:t xml:space="preserve"> as described in SSIM Basics above</w:t>
      </w:r>
      <w:r w:rsidR="00757003">
        <w:t xml:space="preserve">. For transactions </w:t>
      </w:r>
      <w:r w:rsidR="009417C7">
        <w:t>which update an</w:t>
      </w:r>
      <w:r w:rsidR="009E7C8D">
        <w:t xml:space="preserve">other </w:t>
      </w:r>
      <w:r w:rsidR="00757003">
        <w:t>storage</w:t>
      </w:r>
      <w:r w:rsidR="009417C7">
        <w:t xml:space="preserve"> element</w:t>
      </w:r>
      <w:r w:rsidR="000241B8">
        <w:t xml:space="preserve"> (next sections)</w:t>
      </w:r>
      <w:r w:rsidR="005339B7">
        <w:t>, a delement</w:t>
      </w:r>
      <w:r w:rsidR="00757003">
        <w:t xml:space="preserve">, the SID </w:t>
      </w:r>
      <w:r w:rsidR="009E7C8D">
        <w:t xml:space="preserve">also includes </w:t>
      </w:r>
      <w:r w:rsidR="00D538A9">
        <w:t xml:space="preserve">an </w:t>
      </w:r>
      <w:r w:rsidR="00376A55">
        <w:t>ontology</w:t>
      </w:r>
      <w:r w:rsidR="00757003">
        <w:t xml:space="preserve"> (section</w:t>
      </w:r>
      <w:r w:rsidR="00376A55">
        <w:t xml:space="preserve"> </w:t>
      </w:r>
      <w:r w:rsidR="00376A55">
        <w:fldChar w:fldCharType="begin"/>
      </w:r>
      <w:r w:rsidR="00376A55">
        <w:instrText xml:space="preserve"> REF _Ref530799913 \r \h </w:instrText>
      </w:r>
      <w:r w:rsidR="00376A55">
        <w:fldChar w:fldCharType="separate"/>
      </w:r>
      <w:r w:rsidR="00BC7B9A">
        <w:t>4.3</w:t>
      </w:r>
      <w:r w:rsidR="00376A55">
        <w:fldChar w:fldCharType="end"/>
      </w:r>
      <w:r w:rsidR="00757003">
        <w:t xml:space="preserve">) </w:t>
      </w:r>
      <w:r w:rsidR="009E7C8D">
        <w:t>reference</w:t>
      </w:r>
      <w:r w:rsidR="005365D6">
        <w:t>.</w:t>
      </w:r>
    </w:p>
    <w:p w14:paraId="54A59D7C" w14:textId="2E7453B5" w:rsidR="000D5196" w:rsidRDefault="000D5196" w:rsidP="000D5196">
      <w:pPr>
        <w:pStyle w:val="ListB6after"/>
      </w:pPr>
      <w:r w:rsidRPr="000564CE">
        <w:t>A delement</w:t>
      </w:r>
      <w:r>
        <w:t xml:space="preserve"> Id for the data set (section </w:t>
      </w:r>
      <w:r>
        <w:fldChar w:fldCharType="begin"/>
      </w:r>
      <w:r>
        <w:instrText xml:space="preserve"> REF _Ref530800160 \r \h </w:instrText>
      </w:r>
      <w:r>
        <w:fldChar w:fldCharType="separate"/>
      </w:r>
      <w:r w:rsidR="00BC7B9A">
        <w:t>4.2</w:t>
      </w:r>
      <w:r>
        <w:fldChar w:fldCharType="end"/>
      </w:r>
      <w:r>
        <w:t>) if one is involved</w:t>
      </w:r>
    </w:p>
    <w:p w14:paraId="3987B7EE" w14:textId="2DCF422F" w:rsidR="00D10C9D" w:rsidRDefault="00E02F49" w:rsidP="007645C0">
      <w:r>
        <w:t xml:space="preserve">Transactions will be retrievable by Id, and by </w:t>
      </w:r>
      <w:r w:rsidR="00D10C9D">
        <w:t xml:space="preserve">indices for </w:t>
      </w:r>
      <w:proofErr w:type="spellStart"/>
      <w:r>
        <w:t>digid</w:t>
      </w:r>
      <w:r w:rsidR="00D10C9D">
        <w:t>s</w:t>
      </w:r>
      <w:proofErr w:type="spellEnd"/>
      <w:r w:rsidR="00D10C9D">
        <w:t xml:space="preserve">, </w:t>
      </w:r>
      <w:r>
        <w:t>SID</w:t>
      </w:r>
      <w:r w:rsidR="00D10C9D">
        <w:t xml:space="preserve">s, and for the </w:t>
      </w:r>
      <w:r w:rsidR="00D538A9">
        <w:t>references</w:t>
      </w:r>
      <w:r w:rsidR="00D10C9D">
        <w:t xml:space="preserve"> making up a SID. These indices will be large but </w:t>
      </w:r>
      <w:r w:rsidR="009F4876">
        <w:t xml:space="preserve">stored totally off chain as they are </w:t>
      </w:r>
      <w:r w:rsidR="00D10C9D">
        <w:t xml:space="preserve">non-critical </w:t>
      </w:r>
      <w:r w:rsidR="009F4876">
        <w:t>and c</w:t>
      </w:r>
      <w:r w:rsidR="00D538A9">
        <w:t>ould</w:t>
      </w:r>
      <w:r w:rsidR="009F4876">
        <w:t xml:space="preserve"> </w:t>
      </w:r>
      <w:r w:rsidR="00D10C9D">
        <w:t>be rebuilt if necessary.</w:t>
      </w:r>
    </w:p>
    <w:p w14:paraId="42541CB8" w14:textId="0B9BC917" w:rsidR="009F3D07" w:rsidRDefault="007645C0" w:rsidP="007645C0">
      <w:r>
        <w:t xml:space="preserve">Applications for </w:t>
      </w:r>
      <w:r w:rsidR="00F76E91">
        <w:t>FIAT</w:t>
      </w:r>
      <w:r>
        <w:t xml:space="preserve"> or crypto transfers, and applications involving </w:t>
      </w:r>
      <w:r w:rsidR="00D76C65">
        <w:t xml:space="preserve">just </w:t>
      </w:r>
      <w:r>
        <w:t xml:space="preserve">storage </w:t>
      </w:r>
      <w:r w:rsidR="00D76C65">
        <w:t xml:space="preserve">of </w:t>
      </w:r>
      <w:r w:rsidR="00F76E91">
        <w:t xml:space="preserve">discrete items of </w:t>
      </w:r>
      <w:r>
        <w:t>knowledge</w:t>
      </w:r>
      <w:r w:rsidR="00D76C65">
        <w:t xml:space="preserve"> will need northing more than transaction</w:t>
      </w:r>
      <w:r w:rsidR="00F76E91">
        <w:t>s</w:t>
      </w:r>
      <w:r w:rsidR="00D76C65">
        <w:t xml:space="preserve"> with SSIM.</w:t>
      </w:r>
      <w:r w:rsidR="00A91126">
        <w:t xml:space="preserve"> Business and other application</w:t>
      </w:r>
      <w:r w:rsidR="009F3D07">
        <w:t>s</w:t>
      </w:r>
      <w:r w:rsidR="00A91126">
        <w:t xml:space="preserve"> which involve more complex data </w:t>
      </w:r>
      <w:r w:rsidR="009F3D07">
        <w:t xml:space="preserve">storage </w:t>
      </w:r>
      <w:r w:rsidR="00A91126">
        <w:t xml:space="preserve">and reporting, will, however, need to make </w:t>
      </w:r>
      <w:r w:rsidR="00F76E91">
        <w:t xml:space="preserve">use </w:t>
      </w:r>
      <w:r w:rsidR="00A91126">
        <w:t xml:space="preserve">of the </w:t>
      </w:r>
      <w:r w:rsidR="00EE5942">
        <w:t xml:space="preserve">storage features described </w:t>
      </w:r>
      <w:r w:rsidR="00292B3F">
        <w:t>in the following sections.</w:t>
      </w:r>
    </w:p>
    <w:p w14:paraId="71C963F3" w14:textId="03F65AF9" w:rsidR="007645C0" w:rsidRDefault="002724A6" w:rsidP="009F3D07">
      <w:pPr>
        <w:pStyle w:val="Heading1"/>
      </w:pPr>
      <w:bookmarkStart w:id="240" w:name="_Toc531788609"/>
      <w:r>
        <w:t xml:space="preserve">Pacio </w:t>
      </w:r>
      <w:r w:rsidR="009F3D07">
        <w:t>Application Data with SSIM</w:t>
      </w:r>
      <w:bookmarkEnd w:id="240"/>
    </w:p>
    <w:p w14:paraId="7DA924ED" w14:textId="1F52E77B" w:rsidR="009F3D07" w:rsidRDefault="009F3D07" w:rsidP="009F3D07">
      <w:commentRangeStart w:id="241"/>
      <w:r>
        <w:t xml:space="preserve">Business </w:t>
      </w:r>
      <w:commentRangeEnd w:id="241"/>
      <w:r w:rsidR="00F93F65">
        <w:rPr>
          <w:rStyle w:val="CommentReference"/>
        </w:rPr>
        <w:commentReference w:id="241"/>
      </w:r>
      <w:r>
        <w:t xml:space="preserve">and other applications which involve more complex data storage </w:t>
      </w:r>
      <w:r w:rsidR="007014C8">
        <w:t xml:space="preserve">and reporting </w:t>
      </w:r>
      <w:r>
        <w:t>than can be handled with just transactions, will use some or all of the following components of SSIM depending on the particular needs of the application. A business application involving raw transactions through to final financial statements or &lt;IR&gt; integrated reports, would use all of them.</w:t>
      </w:r>
    </w:p>
    <w:p w14:paraId="10B71A76" w14:textId="5433868C" w:rsidR="009F3D07" w:rsidRDefault="009F3D07" w:rsidP="009F3D07">
      <w:pPr>
        <w:pStyle w:val="Normal3after"/>
      </w:pPr>
      <w:r>
        <w:t>The components are:</w:t>
      </w:r>
    </w:p>
    <w:p w14:paraId="57BD8DB6" w14:textId="00FE4E71" w:rsidR="009F3D07" w:rsidRDefault="009F3D07" w:rsidP="009F3D07">
      <w:pPr>
        <w:pStyle w:val="ListB6after"/>
      </w:pPr>
      <w:r>
        <w:t>Data elements or delements</w:t>
      </w:r>
    </w:p>
    <w:p w14:paraId="371405B7" w14:textId="034F87D7" w:rsidR="009F3D07" w:rsidRDefault="009F3D07" w:rsidP="009F3D07">
      <w:pPr>
        <w:pStyle w:val="ListB6after"/>
      </w:pPr>
      <w:r>
        <w:t>Data Sets</w:t>
      </w:r>
    </w:p>
    <w:p w14:paraId="1D1AFF20" w14:textId="4EB13CB5" w:rsidR="009F3D07" w:rsidRDefault="009F3D07" w:rsidP="009F3D07">
      <w:pPr>
        <w:pStyle w:val="ListB6after"/>
      </w:pPr>
      <w:r>
        <w:t>Ontologies</w:t>
      </w:r>
    </w:p>
    <w:p w14:paraId="0072DC9A" w14:textId="1F85AAF0" w:rsidR="009F3D07" w:rsidRDefault="009F3D07" w:rsidP="009F3D07">
      <w:pPr>
        <w:pStyle w:val="ListB6after"/>
      </w:pPr>
      <w:r>
        <w:t xml:space="preserve">SSIM Smart Reporting Objects or </w:t>
      </w:r>
      <w:proofErr w:type="spellStart"/>
      <w:r>
        <w:t>Ssros</w:t>
      </w:r>
      <w:proofErr w:type="spellEnd"/>
    </w:p>
    <w:p w14:paraId="65FB7FEB" w14:textId="20DC2F95" w:rsidR="009F3D07" w:rsidRDefault="009F3D07" w:rsidP="009F3D07">
      <w:pPr>
        <w:pStyle w:val="ListB6after"/>
      </w:pPr>
      <w:r>
        <w:t>S</w:t>
      </w:r>
      <w:commentRangeStart w:id="243"/>
      <w:commentRangeStart w:id="244"/>
      <w:commentRangeStart w:id="245"/>
      <w:r>
        <w:t xml:space="preserve">SIM </w:t>
      </w:r>
      <w:ins w:id="246" w:author="David Hartley" w:date="2018-12-05T15:47:00Z">
        <w:r w:rsidR="00207517">
          <w:t xml:space="preserve">Import </w:t>
        </w:r>
      </w:ins>
      <w:r>
        <w:t xml:space="preserve">Export </w:t>
      </w:r>
      <w:del w:id="247" w:author="David Hartley" w:date="2018-12-05T15:47:00Z">
        <w:r w:rsidDel="00207517">
          <w:delText xml:space="preserve">Import </w:delText>
        </w:r>
      </w:del>
      <w:r>
        <w:t xml:space="preserve">Objects or </w:t>
      </w:r>
      <w:proofErr w:type="spellStart"/>
      <w:r>
        <w:t>S</w:t>
      </w:r>
      <w:del w:id="248" w:author="David Hartley" w:date="2018-12-05T15:47:00Z">
        <w:r w:rsidDel="00207517">
          <w:delText>ex</w:delText>
        </w:r>
      </w:del>
      <w:r>
        <w:t>im</w:t>
      </w:r>
      <w:ins w:id="249" w:author="David Hartley" w:date="2018-12-05T15:47:00Z">
        <w:r w:rsidR="00207517">
          <w:t>e</w:t>
        </w:r>
      </w:ins>
      <w:r>
        <w:t>os</w:t>
      </w:r>
      <w:proofErr w:type="spellEnd"/>
      <w:ins w:id="250" w:author="Marcell Nimfuehr" w:date="2018-11-29T08:53:00Z">
        <w:r w:rsidR="0024409F">
          <w:t xml:space="preserve">. </w:t>
        </w:r>
      </w:ins>
      <w:commentRangeEnd w:id="243"/>
      <w:ins w:id="251" w:author="Marcell Nimfuehr" w:date="2018-11-29T08:54:00Z">
        <w:r w:rsidR="0024409F">
          <w:rPr>
            <w:rStyle w:val="CommentReference"/>
            <w:rFonts w:eastAsiaTheme="minorHAnsi" w:cstheme="minorBidi"/>
            <w:lang w:eastAsia="en-US"/>
          </w:rPr>
          <w:commentReference w:id="243"/>
        </w:r>
      </w:ins>
      <w:commentRangeEnd w:id="244"/>
      <w:r>
        <w:rPr>
          <w:rStyle w:val="CommentReference"/>
        </w:rPr>
        <w:commentReference w:id="244"/>
      </w:r>
      <w:commentRangeEnd w:id="245"/>
      <w:r w:rsidR="00207517">
        <w:rPr>
          <w:rStyle w:val="CommentReference"/>
          <w:rFonts w:eastAsiaTheme="minorHAnsi" w:cstheme="minorBidi"/>
          <w:lang w:eastAsia="en-US"/>
        </w:rPr>
        <w:commentReference w:id="245"/>
      </w:r>
    </w:p>
    <w:p w14:paraId="0C1C7DF7" w14:textId="77777777" w:rsidR="002E2FB5" w:rsidRDefault="002E2FB5" w:rsidP="002E2FB5">
      <w:pPr>
        <w:pStyle w:val="Heading2"/>
      </w:pPr>
      <w:bookmarkStart w:id="252" w:name="_Ref530799018"/>
      <w:bookmarkStart w:id="253" w:name="_Toc531788610"/>
      <w:r>
        <w:lastRenderedPageBreak/>
        <w:t>Data Elements or Delements</w:t>
      </w:r>
      <w:bookmarkEnd w:id="252"/>
      <w:bookmarkEnd w:id="253"/>
    </w:p>
    <w:p w14:paraId="254C9B86" w14:textId="51C4453F" w:rsidR="007014C8" w:rsidRDefault="007014C8" w:rsidP="002E2FB5">
      <w:r>
        <w:t>A data element or delement is an item of data created or updated by transactions. It is stored independently from the transaction or transactions which create or update it. All delements could be recreated from their transactions, but delements provide a means of coping with the numbers and complications of the raw transactional data. One delement could represent from one to millions of transactions.</w:t>
      </w:r>
    </w:p>
    <w:p w14:paraId="3C193017" w14:textId="1D5AC41C" w:rsidR="002E2FB5" w:rsidRDefault="002E2FB5" w:rsidP="002E2FB5">
      <w:r>
        <w:t>A delement is like an account in a financial system, but as they are also used for non-financial data, the term ‘data element’ or ‘delement’ is used for them rather than ‘account’.</w:t>
      </w:r>
    </w:p>
    <w:p w14:paraId="7530A84E" w14:textId="77777777" w:rsidR="002E2FB5" w:rsidRDefault="002E2FB5" w:rsidP="002E2FB5">
      <w:pPr>
        <w:pStyle w:val="Normal3after"/>
      </w:pPr>
      <w:r>
        <w:t>A delement possesses:</w:t>
      </w:r>
    </w:p>
    <w:p w14:paraId="5ACDF5B9" w14:textId="3F6B2EEE" w:rsidR="00E4494B" w:rsidRDefault="002E2FB5" w:rsidP="002E2FB5">
      <w:pPr>
        <w:pStyle w:val="ListB6after"/>
      </w:pPr>
      <w:r>
        <w:t>A delement id as a unique reference for the delement</w:t>
      </w:r>
    </w:p>
    <w:p w14:paraId="0DF42C4B" w14:textId="380810F7" w:rsidR="000D5196" w:rsidRDefault="000D5196" w:rsidP="002E2FB5">
      <w:pPr>
        <w:pStyle w:val="ListB6after"/>
      </w:pPr>
      <w:r>
        <w:t>Digid for the entity or user ‘owning’ the delement</w:t>
      </w:r>
    </w:p>
    <w:p w14:paraId="3A3907DF" w14:textId="77777777" w:rsidR="00092C2A" w:rsidRDefault="00092C2A" w:rsidP="00092C2A">
      <w:pPr>
        <w:pStyle w:val="ListB6after"/>
      </w:pPr>
      <w:r>
        <w:t>two datetimes: when the delement was created and when it was last updated</w:t>
      </w:r>
    </w:p>
    <w:p w14:paraId="0594522D" w14:textId="3B3F071C" w:rsidR="002722B8" w:rsidRDefault="002722B8" w:rsidP="002E2FB5">
      <w:pPr>
        <w:pStyle w:val="ListB6after"/>
      </w:pPr>
      <w:r>
        <w:t>A data type id. The data type could be the same as the data type of the transaction which creates/updates the delement, or it could be a superset of it for an application involving periodic data e.g. a financial application with 12 or 13 periods in a year plus more periods used for end of year rollover.</w:t>
      </w:r>
    </w:p>
    <w:p w14:paraId="092597C9" w14:textId="77777777" w:rsidR="00092C2A" w:rsidRDefault="00092C2A" w:rsidP="002E2FB5">
      <w:pPr>
        <w:pStyle w:val="ListB6after"/>
      </w:pPr>
      <w:r>
        <w:t xml:space="preserve">One or more binary data fields according to the </w:t>
      </w:r>
      <w:proofErr w:type="spellStart"/>
      <w:r>
        <w:t>delement’s</w:t>
      </w:r>
      <w:proofErr w:type="spellEnd"/>
      <w:r>
        <w:t xml:space="preserve"> data type </w:t>
      </w:r>
    </w:p>
    <w:p w14:paraId="4B436B57" w14:textId="2D1ED135" w:rsidR="000E5622" w:rsidRDefault="000E5622" w:rsidP="00092C2A">
      <w:pPr>
        <w:pStyle w:val="ListBullet"/>
      </w:pPr>
      <w:r>
        <w:t xml:space="preserve">A SID to define the </w:t>
      </w:r>
      <w:r w:rsidR="002722B8">
        <w:t xml:space="preserve">standardised </w:t>
      </w:r>
      <w:r>
        <w:t xml:space="preserve">semantic content of the delement. The SID is generated by the app which creates the transaction which creates the delement. The SID will </w:t>
      </w:r>
      <w:r w:rsidR="00EA7FC7">
        <w:t xml:space="preserve">use </w:t>
      </w:r>
      <w:r w:rsidR="00916EFC">
        <w:t xml:space="preserve">the </w:t>
      </w:r>
      <w:r w:rsidR="00EA7FC7">
        <w:t xml:space="preserve">facts directory references from the </w:t>
      </w:r>
      <w:r>
        <w:t>transaction SID</w:t>
      </w:r>
      <w:r w:rsidR="00EA7FC7">
        <w:t xml:space="preserve"> </w:t>
      </w:r>
      <w:r w:rsidR="00916EFC">
        <w:t xml:space="preserve">plus </w:t>
      </w:r>
      <w:r w:rsidR="00EA7FC7">
        <w:t xml:space="preserve">an </w:t>
      </w:r>
      <w:r>
        <w:t xml:space="preserve">ontology (section </w:t>
      </w:r>
      <w:r>
        <w:fldChar w:fldCharType="begin"/>
      </w:r>
      <w:r>
        <w:instrText xml:space="preserve"> REF _Ref530799913 \r \h </w:instrText>
      </w:r>
      <w:r>
        <w:fldChar w:fldCharType="separate"/>
      </w:r>
      <w:r w:rsidR="00BC7B9A">
        <w:t>4.3</w:t>
      </w:r>
      <w:r>
        <w:fldChar w:fldCharType="end"/>
      </w:r>
      <w:r>
        <w:t>) reference</w:t>
      </w:r>
      <w:r w:rsidR="00EA7FC7">
        <w:t xml:space="preserve"> if an ontology is being used. </w:t>
      </w:r>
    </w:p>
    <w:p w14:paraId="496B6073" w14:textId="37B30D8A" w:rsidR="002E2FB5" w:rsidRDefault="002E2FB5" w:rsidP="00E02F49">
      <w:pPr>
        <w:pStyle w:val="Normal3after"/>
      </w:pPr>
      <w:r>
        <w:t xml:space="preserve">Delements </w:t>
      </w:r>
      <w:r w:rsidR="006322C5">
        <w:t xml:space="preserve">with an ontology reference </w:t>
      </w:r>
      <w:r>
        <w:t>inherit optional attributes from their ontology element for:</w:t>
      </w:r>
    </w:p>
    <w:p w14:paraId="37600AE6" w14:textId="77777777" w:rsidR="002E2FB5" w:rsidRDefault="002E2FB5" w:rsidP="002E2FB5">
      <w:pPr>
        <w:pStyle w:val="ListB6after"/>
      </w:pPr>
      <w:r>
        <w:t>Static – cannot change after being created</w:t>
      </w:r>
    </w:p>
    <w:p w14:paraId="7A8EDB57" w14:textId="77777777" w:rsidR="002E2FB5" w:rsidRDefault="002E2FB5" w:rsidP="002E2FB5">
      <w:pPr>
        <w:pStyle w:val="ListB6after"/>
      </w:pPr>
      <w:r>
        <w:t>Deprecatable – can be deprecated and then removed from service</w:t>
      </w:r>
    </w:p>
    <w:p w14:paraId="558184E0" w14:textId="77777777" w:rsidR="002E2FB5" w:rsidRDefault="002E2FB5" w:rsidP="002E2FB5">
      <w:pPr>
        <w:pStyle w:val="ListB6after"/>
      </w:pPr>
      <w:r>
        <w:t>Dynamic by replacement where a repeat transaction replaces the current value(s)</w:t>
      </w:r>
    </w:p>
    <w:p w14:paraId="64D37158" w14:textId="77777777" w:rsidR="002E2FB5" w:rsidRDefault="002E2FB5" w:rsidP="002E2FB5">
      <w:pPr>
        <w:pStyle w:val="ListB6after"/>
      </w:pPr>
      <w:r>
        <w:t>Dynamic by summation where a further transaction adds to the current value(s)</w:t>
      </w:r>
    </w:p>
    <w:p w14:paraId="1EB0335C" w14:textId="77777777" w:rsidR="002E2FB5" w:rsidRDefault="002E2FB5" w:rsidP="002E2FB5">
      <w:pPr>
        <w:pStyle w:val="ListB6after"/>
      </w:pPr>
      <w:r>
        <w:t>Double entry accounting delement meaning that a set of transactions involved in updating the delement must sum to zero, with the set also updating one or more other double entry delements</w:t>
      </w:r>
    </w:p>
    <w:p w14:paraId="68AF0399" w14:textId="7E4E9525" w:rsidR="002E2FB5" w:rsidRDefault="002E2FB5" w:rsidP="002E2FB5">
      <w:pPr>
        <w:pStyle w:val="ListBullet"/>
      </w:pPr>
      <w:r>
        <w:t>Triple entry accounting delement</w:t>
      </w:r>
    </w:p>
    <w:p w14:paraId="27BCB02B" w14:textId="7C1DC95E" w:rsidR="00113904" w:rsidRDefault="00113904" w:rsidP="00113904">
      <w:r>
        <w:t xml:space="preserve">Delements will be retrievable by Id, and by indices for </w:t>
      </w:r>
      <w:proofErr w:type="spellStart"/>
      <w:r>
        <w:t>digids</w:t>
      </w:r>
      <w:proofErr w:type="spellEnd"/>
      <w:r>
        <w:t>, SIDs, and for the references making up a SID. These indices will be large but stored totally off chain as they are non-critical and could be rebuilt if necessary.</w:t>
      </w:r>
    </w:p>
    <w:p w14:paraId="7B5DDA33" w14:textId="2B9953F9" w:rsidR="000A2D50" w:rsidRDefault="000A2D50" w:rsidP="002E2FB5">
      <w:pPr>
        <w:pStyle w:val="Heading2"/>
      </w:pPr>
      <w:bookmarkStart w:id="254" w:name="_Ref530800160"/>
      <w:bookmarkStart w:id="255" w:name="_Toc531788611"/>
      <w:r>
        <w:t>Data Sets</w:t>
      </w:r>
      <w:bookmarkEnd w:id="254"/>
      <w:bookmarkEnd w:id="255"/>
    </w:p>
    <w:p w14:paraId="4E540ADF" w14:textId="639E7E01" w:rsidR="00376A55" w:rsidRDefault="0040545C" w:rsidP="000A2D50">
      <w:r>
        <w:t xml:space="preserve">Transactions </w:t>
      </w:r>
      <w:r w:rsidR="000A75E7">
        <w:t xml:space="preserve">for entities </w:t>
      </w:r>
      <w:r>
        <w:t xml:space="preserve">may be grouped into </w:t>
      </w:r>
      <w:r w:rsidR="006322C5">
        <w:t>d</w:t>
      </w:r>
      <w:r>
        <w:t xml:space="preserve">ata </w:t>
      </w:r>
      <w:r w:rsidR="006322C5">
        <w:t>s</w:t>
      </w:r>
      <w:r>
        <w:t>ets where that is a requirement of the application.</w:t>
      </w:r>
    </w:p>
    <w:p w14:paraId="2614FA37" w14:textId="0931DBC4" w:rsidR="000A2D50" w:rsidRDefault="0040545C" w:rsidP="000A2D50">
      <w:r>
        <w:t xml:space="preserve">For example, accounting </w:t>
      </w:r>
      <w:proofErr w:type="spellStart"/>
      <w:r>
        <w:t>or</w:t>
      </w:r>
      <w:proofErr w:type="spellEnd"/>
      <w:r>
        <w:t xml:space="preserve"> financial reporting apps would use Data Sets for each set of balancing double entry money transactions, </w:t>
      </w:r>
      <w:r w:rsidR="00F51FC1">
        <w:t xml:space="preserve">a set of journal entries, or </w:t>
      </w:r>
      <w:r>
        <w:t>one group of non-monetary postings.</w:t>
      </w:r>
    </w:p>
    <w:p w14:paraId="48D3CC58" w14:textId="036B3DB3" w:rsidR="00E26EAA" w:rsidRDefault="00376A55" w:rsidP="000A2D50">
      <w:r>
        <w:t xml:space="preserve">Another example is the </w:t>
      </w:r>
      <w:r w:rsidR="00E26EAA">
        <w:t xml:space="preserve">set of </w:t>
      </w:r>
      <w:r>
        <w:t>line items making up a purchase order or an invoice</w:t>
      </w:r>
      <w:r w:rsidR="00E26EAA">
        <w:t xml:space="preserve">, which itself would </w:t>
      </w:r>
      <w:r w:rsidR="00C669EE">
        <w:t xml:space="preserve">in turn </w:t>
      </w:r>
      <w:r w:rsidR="00E26EAA">
        <w:t>be a member of a double entry data set.</w:t>
      </w:r>
    </w:p>
    <w:p w14:paraId="290FFC3A" w14:textId="1EA49949" w:rsidR="000A75E7" w:rsidRDefault="000A75E7" w:rsidP="000A2D50">
      <w:r>
        <w:t xml:space="preserve">Applications which involve periods would use </w:t>
      </w:r>
      <w:r w:rsidR="006322C5">
        <w:t>d</w:t>
      </w:r>
      <w:r>
        <w:t xml:space="preserve">ata </w:t>
      </w:r>
      <w:r w:rsidR="006322C5">
        <w:t>s</w:t>
      </w:r>
      <w:r>
        <w:t>ets by period.</w:t>
      </w:r>
    </w:p>
    <w:p w14:paraId="2479ADD8" w14:textId="141D7E8F" w:rsidR="009451A0" w:rsidRDefault="000A75E7" w:rsidP="000A2D50">
      <w:r>
        <w:lastRenderedPageBreak/>
        <w:t xml:space="preserve">Data sets will be identified by a </w:t>
      </w:r>
      <w:r w:rsidR="00F77C71">
        <w:t xml:space="preserve">delement Id for the data set header, </w:t>
      </w:r>
      <w:r>
        <w:t xml:space="preserve">as a unique reference for an entity, the app, </w:t>
      </w:r>
      <w:r w:rsidR="00F77C71">
        <w:t xml:space="preserve">and </w:t>
      </w:r>
      <w:r w:rsidR="00D02D68">
        <w:t xml:space="preserve">the </w:t>
      </w:r>
      <w:r w:rsidR="00F77C71">
        <w:t xml:space="preserve">header </w:t>
      </w:r>
      <w:r w:rsidR="00D02D68">
        <w:t>delement</w:t>
      </w:r>
      <w:r w:rsidR="00F77C71">
        <w:t>.</w:t>
      </w:r>
      <w:r>
        <w:t xml:space="preserve"> </w:t>
      </w:r>
    </w:p>
    <w:p w14:paraId="4A8CFFDA" w14:textId="14B574A2" w:rsidR="00C93E6C" w:rsidRDefault="00C93E6C" w:rsidP="000A2D50">
      <w:r>
        <w:t>Transactions not stored in data sets will update delements immediately, but in the case of data set transactions, the transactions will not be considered final or fully committed until the set</w:t>
      </w:r>
      <w:r w:rsidR="00B93C08">
        <w:t xml:space="preserve"> has or sets have</w:t>
      </w:r>
      <w:r>
        <w:t xml:space="preserve"> been closed. If closure should never happen due to an app or user problem, the non-final transactions would be discarded.</w:t>
      </w:r>
      <w:r w:rsidR="00B93C08">
        <w:t xml:space="preserve"> [? How? Should data set transaction</w:t>
      </w:r>
      <w:r w:rsidR="00611923">
        <w:t>s</w:t>
      </w:r>
      <w:r w:rsidR="00B93C08">
        <w:t xml:space="preserve"> be cached and only written when closed? But that has real time issues e.g. re inventory quantities. Need to resolve this.]</w:t>
      </w:r>
    </w:p>
    <w:p w14:paraId="22975657" w14:textId="77777777" w:rsidR="00C93E6C" w:rsidRDefault="00C93E6C" w:rsidP="00C93E6C">
      <w:pPr>
        <w:pStyle w:val="H2Nolevel"/>
      </w:pPr>
      <w:r>
        <w:t>Data Set Directory</w:t>
      </w:r>
    </w:p>
    <w:p w14:paraId="014A6FBF" w14:textId="124C98C7" w:rsidR="00E26EAA" w:rsidRDefault="00E26EAA" w:rsidP="00E26EAA">
      <w:r>
        <w:t xml:space="preserve">Pacio will maintain a </w:t>
      </w:r>
      <w:r w:rsidR="00C93E6C">
        <w:t>Data Set D</w:t>
      </w:r>
      <w:r>
        <w:t xml:space="preserve">irectory of data set </w:t>
      </w:r>
      <w:r w:rsidR="00EC614F">
        <w:t xml:space="preserve">header </w:t>
      </w:r>
      <w:r>
        <w:t xml:space="preserve">types which will be extended as necessary to meet the needs of app developers in a </w:t>
      </w:r>
      <w:proofErr w:type="spellStart"/>
      <w:r>
        <w:t>Pacio</w:t>
      </w:r>
      <w:proofErr w:type="spellEnd"/>
      <w:r>
        <w:t xml:space="preserve"> moderated folksonomy</w:t>
      </w:r>
      <w:r>
        <w:fldChar w:fldCharType="begin"/>
      </w:r>
      <w:r>
        <w:instrText xml:space="preserve"> NOTEREF _Ref530623108 \f \h </w:instrText>
      </w:r>
      <w:r>
        <w:fldChar w:fldCharType="separate"/>
      </w:r>
      <w:ins w:id="256" w:author="David Hartley" w:date="2018-12-05T15:54:00Z">
        <w:r w:rsidR="00BC7B9A" w:rsidRPr="00BC7B9A">
          <w:rPr>
            <w:rStyle w:val="FootnoteReference"/>
            <w:rPrChange w:id="257" w:author="David Hartley" w:date="2018-12-05T15:54:00Z">
              <w:rPr/>
            </w:rPrChange>
          </w:rPr>
          <w:t>1</w:t>
        </w:r>
      </w:ins>
      <w:del w:id="258" w:author="David Hartley" w:date="2018-12-05T15:54:00Z">
        <w:r w:rsidR="00DE0FEE" w:rsidRPr="00DE0FEE" w:rsidDel="00BC7B9A">
          <w:rPr>
            <w:rStyle w:val="FootnoteReference"/>
          </w:rPr>
          <w:delText>1</w:delText>
        </w:r>
      </w:del>
      <w:r>
        <w:fldChar w:fldCharType="end"/>
      </w:r>
      <w:r>
        <w:t xml:space="preserve"> like process.</w:t>
      </w:r>
    </w:p>
    <w:p w14:paraId="5F7DB4FA" w14:textId="2512D26F" w:rsidR="00AE2A1D" w:rsidRDefault="00604D83" w:rsidP="00002976">
      <w:pPr>
        <w:pStyle w:val="Heading2"/>
      </w:pPr>
      <w:bookmarkStart w:id="259" w:name="_Ref530799913"/>
      <w:bookmarkStart w:id="260" w:name="_Toc531788612"/>
      <w:r>
        <w:t>S</w:t>
      </w:r>
      <w:r w:rsidR="00EC614F">
        <w:t>S</w:t>
      </w:r>
      <w:r>
        <w:t xml:space="preserve">IM </w:t>
      </w:r>
      <w:r w:rsidR="00AE2A1D">
        <w:t>Ontologies</w:t>
      </w:r>
      <w:bookmarkEnd w:id="259"/>
      <w:bookmarkEnd w:id="260"/>
    </w:p>
    <w:p w14:paraId="7E8BF20C" w14:textId="235A1992" w:rsidR="00E16A51" w:rsidRDefault="00AE2A1D" w:rsidP="00FC5542">
      <w:r>
        <w:t xml:space="preserve">SSIM </w:t>
      </w:r>
      <w:r w:rsidR="00E16A51">
        <w:t>use</w:t>
      </w:r>
      <w:r w:rsidR="00653621">
        <w:t>s</w:t>
      </w:r>
      <w:r w:rsidR="00E16A51">
        <w:t xml:space="preserve"> </w:t>
      </w:r>
      <w:r w:rsidR="00887C03">
        <w:t>ontologies</w:t>
      </w:r>
      <w:r w:rsidR="00E16A51">
        <w:t xml:space="preserve"> </w:t>
      </w:r>
      <w:r w:rsidR="00653621">
        <w:t xml:space="preserve">as part of </w:t>
      </w:r>
      <w:r w:rsidR="00EC614F">
        <w:t xml:space="preserve">standardised semantic </w:t>
      </w:r>
      <w:r w:rsidR="00653621">
        <w:t xml:space="preserve">organising of data </w:t>
      </w:r>
      <w:r w:rsidR="00EC614F">
        <w:t>and for use by</w:t>
      </w:r>
      <w:r w:rsidR="00653621">
        <w:t xml:space="preserve"> </w:t>
      </w:r>
      <w:r w:rsidR="00DC41ED">
        <w:t>SSIM Smart Reporting Objects</w:t>
      </w:r>
      <w:r w:rsidR="00653621">
        <w:t xml:space="preserve"> </w:t>
      </w:r>
      <w:r w:rsidR="00354357">
        <w:t>(</w:t>
      </w:r>
      <w:proofErr w:type="spellStart"/>
      <w:r w:rsidR="00354357">
        <w:t>Ssros</w:t>
      </w:r>
      <w:proofErr w:type="spellEnd"/>
      <w:r w:rsidR="00354357">
        <w:t xml:space="preserve">) </w:t>
      </w:r>
      <w:r w:rsidR="00EC614F">
        <w:t xml:space="preserve">and SSIM </w:t>
      </w:r>
      <w:ins w:id="261" w:author="David Hartley" w:date="2018-12-05T15:54:00Z">
        <w:r w:rsidR="00BC7B9A">
          <w:t xml:space="preserve">Import </w:t>
        </w:r>
      </w:ins>
      <w:r w:rsidR="00EC614F">
        <w:t xml:space="preserve">Export </w:t>
      </w:r>
      <w:del w:id="262" w:author="David Hartley" w:date="2018-12-05T15:54:00Z">
        <w:r w:rsidR="00EC614F" w:rsidDel="00BC7B9A">
          <w:delText xml:space="preserve">Import </w:delText>
        </w:r>
      </w:del>
      <w:r w:rsidR="00EC614F">
        <w:t>Objects</w:t>
      </w:r>
      <w:r w:rsidR="00653621">
        <w:t xml:space="preserve"> </w:t>
      </w:r>
      <w:r w:rsidR="00354357">
        <w:t>(</w:t>
      </w:r>
      <w:proofErr w:type="spellStart"/>
      <w:del w:id="263" w:author="David Hartley" w:date="2018-12-05T15:55:00Z">
        <w:r w:rsidR="00354357" w:rsidDel="00BC7B9A">
          <w:delText>Seximos)</w:delText>
        </w:r>
      </w:del>
      <w:ins w:id="264" w:author="David Hartley" w:date="2018-12-05T15:55:00Z">
        <w:r w:rsidR="00BC7B9A">
          <w:t>Simeos</w:t>
        </w:r>
      </w:ins>
      <w:proofErr w:type="spellEnd"/>
      <w:r w:rsidR="00354357">
        <w:t xml:space="preserve"> </w:t>
      </w:r>
      <w:r w:rsidR="00653621">
        <w:t xml:space="preserve">described in the next </w:t>
      </w:r>
      <w:r w:rsidR="00EC614F">
        <w:t xml:space="preserve">two </w:t>
      </w:r>
      <w:r w:rsidR="00653621">
        <w:t>section</w:t>
      </w:r>
      <w:r w:rsidR="00EC614F">
        <w:t>s</w:t>
      </w:r>
      <w:r w:rsidR="00E16A51">
        <w:t>.</w:t>
      </w:r>
    </w:p>
    <w:p w14:paraId="19F42447" w14:textId="4903E5A9" w:rsidR="00E26DDA" w:rsidRDefault="00354357" w:rsidP="00FC5542">
      <w:r>
        <w:t xml:space="preserve">Ontology use is not mandatory – Pacio and SSIM as described to this point can be used without an Ontology. However, ontology use is required for the more advanced SSIM uses provided by </w:t>
      </w:r>
      <w:proofErr w:type="spellStart"/>
      <w:r>
        <w:t>Ssros</w:t>
      </w:r>
      <w:proofErr w:type="spellEnd"/>
      <w:r>
        <w:t xml:space="preserve"> and </w:t>
      </w:r>
      <w:del w:id="265" w:author="David Hartley" w:date="2018-12-05T15:56:00Z">
        <w:r w:rsidDel="00BC7B9A">
          <w:delText>Seximos</w:delText>
        </w:r>
      </w:del>
      <w:proofErr w:type="spellStart"/>
      <w:ins w:id="266" w:author="David Hartley" w:date="2018-12-05T15:56:00Z">
        <w:r w:rsidR="00BC7B9A">
          <w:t>Simeos</w:t>
        </w:r>
      </w:ins>
      <w:proofErr w:type="spellEnd"/>
      <w:r>
        <w:t>. Business applications which produce XBRL reports or work with other data description languages will need to use ontologies.</w:t>
      </w:r>
    </w:p>
    <w:p w14:paraId="3391FD8A" w14:textId="078D0B1A" w:rsidR="002D78CC" w:rsidRDefault="002D78CC" w:rsidP="002D78CC">
      <w:r>
        <w:t xml:space="preserve">SSIM ontologies are simpler than other ontology/taxonomy systems because of the information content delegated to other parts of SSIM, namely the Data Types Directory, Facts Directories, and </w:t>
      </w:r>
      <w:proofErr w:type="spellStart"/>
      <w:r w:rsidR="00DC41ED">
        <w:t>Ssro</w:t>
      </w:r>
      <w:r>
        <w:t>s</w:t>
      </w:r>
      <w:proofErr w:type="spellEnd"/>
      <w:r>
        <w:t xml:space="preserve"> plus </w:t>
      </w:r>
      <w:proofErr w:type="spellStart"/>
      <w:r w:rsidR="00DC41ED">
        <w:t>Ssro</w:t>
      </w:r>
      <w:proofErr w:type="spellEnd"/>
      <w:r>
        <w:t xml:space="preserve"> Sets. Simply put, SSIM ontologies provide the framework, while </w:t>
      </w:r>
      <w:proofErr w:type="spellStart"/>
      <w:r w:rsidR="00DC41ED">
        <w:t>Ssro</w:t>
      </w:r>
      <w:r>
        <w:t>s</w:t>
      </w:r>
      <w:proofErr w:type="spellEnd"/>
      <w:r>
        <w:t xml:space="preserve"> and </w:t>
      </w:r>
      <w:proofErr w:type="spellStart"/>
      <w:r w:rsidR="00DC41ED">
        <w:t>Ssro</w:t>
      </w:r>
      <w:proofErr w:type="spellEnd"/>
      <w:r>
        <w:t xml:space="preserve"> sets plus data types and facts fill in the details.</w:t>
      </w:r>
      <w:r w:rsidR="00354357">
        <w:t xml:space="preserve"> Then </w:t>
      </w:r>
      <w:del w:id="267" w:author="David Hartley" w:date="2018-12-05T15:56:00Z">
        <w:r w:rsidR="00354357" w:rsidDel="00BC7B9A">
          <w:delText>Seximos</w:delText>
        </w:r>
      </w:del>
      <w:proofErr w:type="spellStart"/>
      <w:ins w:id="268" w:author="David Hartley" w:date="2018-12-05T15:56:00Z">
        <w:r w:rsidR="00BC7B9A">
          <w:t>Simeos</w:t>
        </w:r>
      </w:ins>
      <w:proofErr w:type="spellEnd"/>
      <w:r w:rsidR="00354357">
        <w:t xml:space="preserve"> provide interfaces to and from other systems.</w:t>
      </w:r>
    </w:p>
    <w:p w14:paraId="72F5DDBB" w14:textId="1F8DB873" w:rsidR="00061721" w:rsidRDefault="009F1838" w:rsidP="00FC5542">
      <w:r>
        <w:t>Any number of ontologies may be created.</w:t>
      </w:r>
      <w:r w:rsidR="001A7D95">
        <w:t xml:space="preserve"> </w:t>
      </w:r>
      <w:r w:rsidR="00B62E50">
        <w:t xml:space="preserve">There will be many of them, ultimately thousands of them for all types of </w:t>
      </w:r>
      <w:r w:rsidR="00CC36B9">
        <w:t xml:space="preserve">storage and </w:t>
      </w:r>
      <w:r w:rsidR="00B62E50">
        <w:t>reporting requirements.</w:t>
      </w:r>
      <w:r w:rsidR="00354357">
        <w:t xml:space="preserve"> </w:t>
      </w:r>
      <w:r w:rsidR="00061721">
        <w:t>General purpose ontologies will be developed and maintained by Pacio</w:t>
      </w:r>
      <w:r w:rsidR="00604D83">
        <w:t xml:space="preserve"> in a moderated </w:t>
      </w:r>
      <w:commentRangeStart w:id="269"/>
      <w:commentRangeStart w:id="270"/>
      <w:r w:rsidR="00604D83">
        <w:t>folksonomy</w:t>
      </w:r>
      <w:r w:rsidR="001B69CB">
        <w:fldChar w:fldCharType="begin"/>
      </w:r>
      <w:r w:rsidR="001B69CB">
        <w:instrText xml:space="preserve"> NOTEREF _Ref530623108 \f \h </w:instrText>
      </w:r>
      <w:r w:rsidR="001B69CB">
        <w:fldChar w:fldCharType="separate"/>
      </w:r>
      <w:ins w:id="271" w:author="David Hartley" w:date="2018-12-05T15:54:00Z">
        <w:r w:rsidR="00BC7B9A" w:rsidRPr="00BC7B9A">
          <w:rPr>
            <w:rStyle w:val="FootnoteReference"/>
            <w:rPrChange w:id="272" w:author="David Hartley" w:date="2018-12-05T15:54:00Z">
              <w:rPr/>
            </w:rPrChange>
          </w:rPr>
          <w:t>1</w:t>
        </w:r>
      </w:ins>
      <w:del w:id="273" w:author="David Hartley" w:date="2018-12-05T15:54:00Z">
        <w:r w:rsidR="00DE0FEE" w:rsidRPr="00DE0FEE" w:rsidDel="00BC7B9A">
          <w:rPr>
            <w:rStyle w:val="FootnoteReference"/>
          </w:rPr>
          <w:delText>1</w:delText>
        </w:r>
      </w:del>
      <w:r w:rsidR="001B69CB">
        <w:fldChar w:fldCharType="end"/>
      </w:r>
      <w:r w:rsidR="001B69CB">
        <w:t xml:space="preserve"> </w:t>
      </w:r>
      <w:commentRangeEnd w:id="269"/>
      <w:r w:rsidR="000564CE">
        <w:rPr>
          <w:rStyle w:val="CommentReference"/>
        </w:rPr>
        <w:commentReference w:id="269"/>
      </w:r>
      <w:commentRangeEnd w:id="270"/>
      <w:r w:rsidR="00207517">
        <w:rPr>
          <w:rStyle w:val="CommentReference"/>
        </w:rPr>
        <w:commentReference w:id="270"/>
      </w:r>
      <w:r w:rsidR="00604D83">
        <w:t>process</w:t>
      </w:r>
      <w:r w:rsidR="00061721">
        <w:t xml:space="preserve">, but </w:t>
      </w:r>
      <w:r w:rsidR="006059A1">
        <w:t>entities</w:t>
      </w:r>
      <w:r w:rsidR="00061721">
        <w:t xml:space="preserve"> may also create specific purpose ontologies if they so wish.</w:t>
      </w:r>
    </w:p>
    <w:p w14:paraId="0FDDC7CF" w14:textId="77777777" w:rsidR="00354357" w:rsidRDefault="00080E70" w:rsidP="00FC5542">
      <w:r>
        <w:t xml:space="preserve">Ontologies may be created for any </w:t>
      </w:r>
      <w:r w:rsidR="00354357">
        <w:t xml:space="preserve">data organisational </w:t>
      </w:r>
      <w:r>
        <w:t>purpose, but the initial ones to be built by Pacio will be intended for business and financial data. These o</w:t>
      </w:r>
      <w:r w:rsidR="00B81A7A">
        <w:t xml:space="preserve">ntologies </w:t>
      </w:r>
      <w:r w:rsidR="00653621">
        <w:t xml:space="preserve">could </w:t>
      </w:r>
      <w:r w:rsidR="00B81A7A">
        <w:t xml:space="preserve">be structured in accordance with </w:t>
      </w:r>
      <w:r w:rsidR="00653621">
        <w:t xml:space="preserve">an </w:t>
      </w:r>
      <w:r w:rsidR="00B81A7A">
        <w:t>accounting standard e.g. a US GAAP focused one, or an IFRS focussed one</w:t>
      </w:r>
      <w:r w:rsidR="00354357">
        <w:t>.</w:t>
      </w:r>
    </w:p>
    <w:p w14:paraId="321FCF54" w14:textId="294DF9CC" w:rsidR="00B81A7A" w:rsidRDefault="00354357" w:rsidP="00FC5542">
      <w:r>
        <w:t xml:space="preserve">However, </w:t>
      </w:r>
      <w:r w:rsidR="00B81A7A">
        <w:t>th</w:t>
      </w:r>
      <w:r>
        <w:t>at</w:t>
      </w:r>
      <w:r w:rsidR="00B81A7A">
        <w:t xml:space="preserve"> is not necessary </w:t>
      </w:r>
      <w:r w:rsidR="001471A7">
        <w:t xml:space="preserve">or even desirable </w:t>
      </w:r>
      <w:r w:rsidR="00B81A7A">
        <w:t>given the</w:t>
      </w:r>
      <w:r>
        <w:t xml:space="preserve"> capability of</w:t>
      </w:r>
      <w:ins w:id="274" w:author="Marcell Nimfuehr" w:date="2018-11-29T09:00:00Z">
        <w:r w:rsidR="000564CE">
          <w:t xml:space="preserve"> </w:t>
        </w:r>
      </w:ins>
      <w:del w:id="275" w:author="David Hartley" w:date="2018-12-05T15:56:00Z">
        <w:r w:rsidDel="00BC7B9A">
          <w:delText>Seximos</w:delText>
        </w:r>
      </w:del>
      <w:proofErr w:type="spellStart"/>
      <w:ins w:id="276" w:author="David Hartley" w:date="2018-12-05T15:56:00Z">
        <w:r w:rsidR="00BC7B9A">
          <w:t>Simeos</w:t>
        </w:r>
      </w:ins>
      <w:proofErr w:type="spellEnd"/>
      <w:r w:rsidR="00B81A7A" w:rsidRPr="00354357">
        <w:rPr>
          <w:i/>
        </w:rPr>
        <w:t>.</w:t>
      </w:r>
      <w:r w:rsidR="00080E70">
        <w:t xml:space="preserve"> </w:t>
      </w:r>
      <w:r w:rsidR="00B81A7A">
        <w:t xml:space="preserve">It will, in fact, be a goal of </w:t>
      </w:r>
      <w:r w:rsidR="00080E70">
        <w:t>P</w:t>
      </w:r>
      <w:r w:rsidR="00B81A7A">
        <w:t>acio to produce more general or fundamental ontologies with</w:t>
      </w:r>
      <w:r w:rsidR="00080E70">
        <w:t>out</w:t>
      </w:r>
      <w:r w:rsidR="00B81A7A">
        <w:t xml:space="preserve"> the </w:t>
      </w:r>
      <w:proofErr w:type="spellStart"/>
      <w:r w:rsidR="00B81A7A">
        <w:t>anglo-american</w:t>
      </w:r>
      <w:proofErr w:type="spellEnd"/>
      <w:r w:rsidR="00B81A7A">
        <w:t xml:space="preserve"> biases of the current IFRS and US GAAP views of world</w:t>
      </w:r>
      <w:r w:rsidR="005A6FD2">
        <w:t>, and which can be used to generate reports according to any desired accounting standard.</w:t>
      </w:r>
      <w:r>
        <w:t xml:space="preserve"> That is where the “standardised” part of SSIM comes into play.</w:t>
      </w:r>
    </w:p>
    <w:p w14:paraId="7AB491EB" w14:textId="1A374A0B" w:rsidR="00653621" w:rsidRDefault="00653621" w:rsidP="00FC5542">
      <w:r>
        <w:t xml:space="preserve">Ontologies use realms, domains, and elements to </w:t>
      </w:r>
      <w:r w:rsidR="0042056C">
        <w:t>define the framework</w:t>
      </w:r>
      <w:r>
        <w:t xml:space="preserve">, with an element being the lowest level or most basic. An element corresponds to </w:t>
      </w:r>
      <w:r w:rsidR="001471A7">
        <w:t xml:space="preserve">a </w:t>
      </w:r>
      <w:proofErr w:type="spellStart"/>
      <w:r w:rsidR="00DC41ED">
        <w:t>Ssro</w:t>
      </w:r>
      <w:proofErr w:type="spellEnd"/>
      <w:r w:rsidR="001471A7">
        <w:t xml:space="preserve"> </w:t>
      </w:r>
      <w:r w:rsidR="008318D9">
        <w:t xml:space="preserve">or </w:t>
      </w:r>
      <w:proofErr w:type="spellStart"/>
      <w:r w:rsidR="00DC41ED">
        <w:t>Ssro</w:t>
      </w:r>
      <w:r w:rsidR="008318D9">
        <w:t>s</w:t>
      </w:r>
      <w:proofErr w:type="spellEnd"/>
      <w:r w:rsidR="001471A7">
        <w:t xml:space="preserve">. There will typically be more </w:t>
      </w:r>
      <w:proofErr w:type="spellStart"/>
      <w:r w:rsidR="00DC41ED">
        <w:t>Ssro</w:t>
      </w:r>
      <w:r w:rsidR="001471A7">
        <w:t>s</w:t>
      </w:r>
      <w:proofErr w:type="spellEnd"/>
      <w:r w:rsidR="001471A7">
        <w:t xml:space="preserve"> than ontology elements, because </w:t>
      </w:r>
      <w:proofErr w:type="spellStart"/>
      <w:r w:rsidR="00DC41ED">
        <w:t>Ssro</w:t>
      </w:r>
      <w:r w:rsidR="001471A7">
        <w:t>s</w:t>
      </w:r>
      <w:proofErr w:type="spellEnd"/>
      <w:r w:rsidR="001471A7">
        <w:t xml:space="preserve"> can be </w:t>
      </w:r>
      <w:r w:rsidR="008318D9">
        <w:t xml:space="preserve">categorised in other ways than just their ontology element, plus </w:t>
      </w:r>
      <w:proofErr w:type="spellStart"/>
      <w:r w:rsidR="00DC41ED">
        <w:t>Ssro</w:t>
      </w:r>
      <w:r w:rsidR="001471A7">
        <w:t>s</w:t>
      </w:r>
      <w:proofErr w:type="spellEnd"/>
      <w:r w:rsidR="001471A7">
        <w:t xml:space="preserve"> can be replicated as </w:t>
      </w:r>
      <w:r w:rsidR="008318D9">
        <w:t xml:space="preserve">optionally filtered </w:t>
      </w:r>
      <w:r w:rsidR="001471A7">
        <w:t xml:space="preserve">slaves </w:t>
      </w:r>
      <w:r w:rsidR="008318D9">
        <w:t xml:space="preserve">for </w:t>
      </w:r>
      <w:r w:rsidR="001471A7">
        <w:t>summ</w:t>
      </w:r>
      <w:r w:rsidR="008318D9">
        <w:t>ing</w:t>
      </w:r>
      <w:r w:rsidR="001471A7">
        <w:t xml:space="preserve"> and present</w:t>
      </w:r>
      <w:r w:rsidR="008318D9">
        <w:t>ations</w:t>
      </w:r>
      <w:r w:rsidR="001471A7">
        <w:t xml:space="preserve"> in various ways</w:t>
      </w:r>
      <w:r w:rsidR="008318D9">
        <w:t>.</w:t>
      </w:r>
    </w:p>
    <w:p w14:paraId="712634E7" w14:textId="4680C746" w:rsidR="004420DD" w:rsidRDefault="004420DD" w:rsidP="00FC5542">
      <w:r>
        <w:t>Ontologies are maintained in spreadsheets which are imported into Pacio. No arcs as in XBRL or triples as in WC3 web 3 specification</w:t>
      </w:r>
      <w:r w:rsidR="00EA74EC">
        <w:t>s</w:t>
      </w:r>
      <w:r>
        <w:t xml:space="preserve"> and knowledge graphs are involved.</w:t>
      </w:r>
      <w:r w:rsidR="000D2F8B">
        <w:t xml:space="preserve"> The import performs validity checks to check for possible errors or inconsistencies.</w:t>
      </w:r>
      <w:r>
        <w:t xml:space="preserve"> Spreadsheet use makes it easy for accountants and business people to </w:t>
      </w:r>
      <w:r w:rsidR="00F0796A">
        <w:t xml:space="preserve">visualise and </w:t>
      </w:r>
      <w:r>
        <w:t xml:space="preserve">understand how SSIM ontologies </w:t>
      </w:r>
      <w:r w:rsidR="008318D9">
        <w:t xml:space="preserve">are </w:t>
      </w:r>
      <w:r w:rsidR="00F0796A">
        <w:t>constructed</w:t>
      </w:r>
      <w:r>
        <w:t>.</w:t>
      </w:r>
    </w:p>
    <w:p w14:paraId="09F35652" w14:textId="3CE129C6" w:rsidR="00184748" w:rsidRDefault="00184748" w:rsidP="00FC5542">
      <w:r>
        <w:t xml:space="preserve">Ontologies provide the equivalent of the XBRL definition view. Presentation and calculation or other XBRL views are provided by </w:t>
      </w:r>
      <w:proofErr w:type="spellStart"/>
      <w:r w:rsidR="00DC41ED">
        <w:t>Ssro</w:t>
      </w:r>
      <w:r>
        <w:t>s</w:t>
      </w:r>
      <w:proofErr w:type="spellEnd"/>
      <w:r>
        <w:t xml:space="preserve"> and </w:t>
      </w:r>
      <w:proofErr w:type="spellStart"/>
      <w:r w:rsidR="00DC41ED">
        <w:t>Ssro</w:t>
      </w:r>
      <w:proofErr w:type="spellEnd"/>
      <w:r>
        <w:t xml:space="preserve"> Sets in the SSIM case.</w:t>
      </w:r>
    </w:p>
    <w:p w14:paraId="2C6BE0BF" w14:textId="6547DD8D" w:rsidR="00DC41ED" w:rsidRDefault="00DC41ED" w:rsidP="00F91805">
      <w:pPr>
        <w:pStyle w:val="Normal6after"/>
      </w:pPr>
      <w:r>
        <w:lastRenderedPageBreak/>
        <w:t xml:space="preserve">Apps will use ontologies to categorise the data they are creating, and, if alternatives should exist for a particular item, to prompt a user for a decision, all without users (other than ontology creators/maintainers) needing to know anything about the </w:t>
      </w:r>
      <w:r w:rsidR="00F0796A">
        <w:t xml:space="preserve">details of the </w:t>
      </w:r>
      <w:r>
        <w:t>ontology being used.</w:t>
      </w:r>
    </w:p>
    <w:p w14:paraId="110B4FAE" w14:textId="657EEA7D" w:rsidR="00756A3F" w:rsidRPr="00756A3F" w:rsidRDefault="00756A3F" w:rsidP="00756A3F">
      <w:r>
        <w:t>The relatively simple SSIM ontologies in conjunction with the other SSIM components will be more powerful than other methods of expressing semantic data relationships such as W3C's OWL ontologies or XBRL Taxonomies yet will be easier to work with and understand at the user level.</w:t>
      </w:r>
    </w:p>
    <w:p w14:paraId="05484931" w14:textId="44592EF9" w:rsidR="00F91805" w:rsidRDefault="00F91805" w:rsidP="00F0796A">
      <w:pPr>
        <w:pStyle w:val="Normal3after"/>
      </w:pPr>
      <w:r>
        <w:t>Ontologies will use</w:t>
      </w:r>
      <w:r w:rsidR="00186F1E">
        <w:t xml:space="preserve"> or have</w:t>
      </w:r>
      <w:r>
        <w:t>:</w:t>
      </w:r>
    </w:p>
    <w:p w14:paraId="078FD3D1" w14:textId="48655B84" w:rsidR="00186F1E" w:rsidRDefault="00186F1E" w:rsidP="00186F1E">
      <w:pPr>
        <w:pStyle w:val="ListB6after"/>
      </w:pPr>
      <w:r>
        <w:t>A status property for ‘under development’</w:t>
      </w:r>
      <w:r w:rsidR="002603A1">
        <w:t>,</w:t>
      </w:r>
      <w:r>
        <w:t xml:space="preserve"> ‘issued’</w:t>
      </w:r>
      <w:r w:rsidR="002603A1">
        <w:t>, ‘deprecated’, or ‘not to be used for new data’, with dates for ‘issued’, ‘deprecated’, or ‘not to be used</w:t>
      </w:r>
      <w:r w:rsidR="00BE7D51">
        <w:t xml:space="preserve"> for new data</w:t>
      </w:r>
      <w:r w:rsidR="002603A1">
        <w:t>’</w:t>
      </w:r>
      <w:r>
        <w:t xml:space="preserve">. Once an ontology </w:t>
      </w:r>
      <w:r w:rsidR="002603A1">
        <w:t>has been</w:t>
      </w:r>
      <w:r>
        <w:t xml:space="preserve"> issued, with an issue date, </w:t>
      </w:r>
      <w:r w:rsidR="002603A1">
        <w:t>it</w:t>
      </w:r>
      <w:r>
        <w:t xml:space="preserve"> cannot be changed. It can only be </w:t>
      </w:r>
      <w:r w:rsidR="002603A1">
        <w:t xml:space="preserve">deprecated or set to ‘not to be used for new data’, typically on </w:t>
      </w:r>
      <w:r>
        <w:t>replace</w:t>
      </w:r>
      <w:r w:rsidR="002603A1">
        <w:t>ment</w:t>
      </w:r>
      <w:r>
        <w:t xml:space="preserve"> by a new or upgraded version.</w:t>
      </w:r>
    </w:p>
    <w:p w14:paraId="412C83C4" w14:textId="7A044EEF" w:rsidR="00F91805" w:rsidRDefault="00F91805" w:rsidP="00F91805">
      <w:pPr>
        <w:pStyle w:val="ListB6after"/>
      </w:pPr>
      <w:r>
        <w:t>Facts directory references</w:t>
      </w:r>
      <w:r w:rsidR="008970CD">
        <w:t xml:space="preserve"> which can be applied to any ontology component</w:t>
      </w:r>
      <w:r w:rsidR="006E7362">
        <w:t>, within the limitations that the component might apply</w:t>
      </w:r>
      <w:r>
        <w:t xml:space="preserve">. For example, </w:t>
      </w:r>
      <w:r w:rsidR="002D78CC">
        <w:t xml:space="preserve">facts directory </w:t>
      </w:r>
      <w:r>
        <w:t xml:space="preserve">functional roles </w:t>
      </w:r>
      <w:r w:rsidR="002D78CC">
        <w:t xml:space="preserve">can be used for a similar purpose to </w:t>
      </w:r>
      <w:r>
        <w:t xml:space="preserve">roles </w:t>
      </w:r>
      <w:r w:rsidR="002D78CC">
        <w:t>in</w:t>
      </w:r>
      <w:r>
        <w:t xml:space="preserve"> XBRL but are universal, not particular to any one ontology.</w:t>
      </w:r>
    </w:p>
    <w:p w14:paraId="12552010" w14:textId="0671F2EB" w:rsidR="007C3C81" w:rsidRDefault="007C3C81" w:rsidP="00F91805">
      <w:pPr>
        <w:pStyle w:val="ListB6after"/>
      </w:pPr>
      <w:r>
        <w:t>All components have a name, labels (for reporting), and a description</w:t>
      </w:r>
    </w:p>
    <w:p w14:paraId="63C7BB0F" w14:textId="5C80DC90" w:rsidR="00F91805" w:rsidRDefault="00F91805" w:rsidP="00F91805">
      <w:pPr>
        <w:pStyle w:val="ListB6after"/>
      </w:pPr>
      <w:r>
        <w:t xml:space="preserve">Realms, which define groupings of domains, next item. Realms are </w:t>
      </w:r>
      <w:r w:rsidR="002D78CC">
        <w:t>similar to</w:t>
      </w:r>
      <w:r>
        <w:t xml:space="preserve"> the XBRL concept of hypercubes.</w:t>
      </w:r>
      <w:r w:rsidR="009C22EA">
        <w:t xml:space="preserve"> Realms can be </w:t>
      </w:r>
      <w:r w:rsidR="00186F1E">
        <w:t>d</w:t>
      </w:r>
      <w:r w:rsidR="009C22EA">
        <w:t xml:space="preserve">eprecated, with </w:t>
      </w:r>
      <w:r w:rsidR="00BE7D51">
        <w:t xml:space="preserve">a deprecated date and a </w:t>
      </w:r>
      <w:r w:rsidR="009C22EA">
        <w:t xml:space="preserve">date for when the </w:t>
      </w:r>
      <w:r w:rsidR="00186F1E">
        <w:t>realm</w:t>
      </w:r>
      <w:r w:rsidR="009C22EA">
        <w:t xml:space="preserve"> becomes ‘not to be used</w:t>
      </w:r>
      <w:r w:rsidR="00BE7D51">
        <w:t xml:space="preserve"> for new data</w:t>
      </w:r>
      <w:r w:rsidR="009C22EA">
        <w:t>’</w:t>
      </w:r>
      <w:r w:rsidR="00186F1E">
        <w:t>. If a deprecated realm is the only realm for a domain, the domain and its member elements also become deprecated</w:t>
      </w:r>
      <w:r w:rsidR="00BE7D51">
        <w:t xml:space="preserve"> with the same dates</w:t>
      </w:r>
      <w:r w:rsidR="00186F1E">
        <w:t>.</w:t>
      </w:r>
    </w:p>
    <w:p w14:paraId="00602BE2" w14:textId="569A6D2F" w:rsidR="00F91805" w:rsidRDefault="00F91805" w:rsidP="00F91805">
      <w:pPr>
        <w:pStyle w:val="ListB6after"/>
      </w:pPr>
      <w:r>
        <w:t>Domains provide the next level down of categorisation. A domain can be a member of multiple realms and must be a member of at least one.</w:t>
      </w:r>
      <w:r w:rsidR="002D78CC">
        <w:t xml:space="preserve"> </w:t>
      </w:r>
      <w:r w:rsidR="00186F1E">
        <w:t xml:space="preserve">Domains can be deprecated, with a </w:t>
      </w:r>
      <w:r w:rsidR="00BE7D51">
        <w:t xml:space="preserve">deprecated date and a </w:t>
      </w:r>
      <w:r w:rsidR="00186F1E">
        <w:t>date for when the domain becomes ‘not to be used</w:t>
      </w:r>
      <w:r w:rsidR="00BE7D51">
        <w:t xml:space="preserve"> for new data</w:t>
      </w:r>
      <w:r w:rsidR="00186F1E">
        <w:t xml:space="preserve">’. The deprecated property </w:t>
      </w:r>
      <w:r w:rsidR="00BE7D51">
        <w:t>and dates are</w:t>
      </w:r>
      <w:r w:rsidR="00186F1E">
        <w:t xml:space="preserve"> inherited by all of a domain’s members. </w:t>
      </w:r>
      <w:r w:rsidR="002D78CC">
        <w:t>In XBRL terms SSIM domains encompass both dimensions and domains.</w:t>
      </w:r>
    </w:p>
    <w:p w14:paraId="04803321" w14:textId="5838F6F0" w:rsidR="00F91805" w:rsidRDefault="00F91805" w:rsidP="00C57D6A">
      <w:pPr>
        <w:pStyle w:val="ListB6after"/>
      </w:pPr>
      <w:r>
        <w:t>Elements or concepts are the lowest level of categorisation. Elements can stand alone or be a member of a domain. An element can be a member of only one domain. Elements in the ontology correspond to delements of stored data i.e. each delement has an associated ontology element specified via its SID.</w:t>
      </w:r>
      <w:r w:rsidR="00B72793">
        <w:t xml:space="preserve"> There can, however, be multiple delements for one ontology element, qualified by other references such as roles.</w:t>
      </w:r>
    </w:p>
    <w:p w14:paraId="027C0183" w14:textId="65DFDB6C" w:rsidR="00C57D6A" w:rsidRDefault="006721BF" w:rsidP="00C57D6A">
      <w:pPr>
        <w:ind w:left="357"/>
      </w:pPr>
      <w:r>
        <w:t>E</w:t>
      </w:r>
      <w:r w:rsidR="00C57D6A">
        <w:t xml:space="preserve">lements cover </w:t>
      </w:r>
      <w:r>
        <w:t xml:space="preserve">XBRL </w:t>
      </w:r>
      <w:r w:rsidR="00C57D6A">
        <w:t>elements, concepts, members, scalars, facts, primary items, and facts.</w:t>
      </w:r>
    </w:p>
    <w:p w14:paraId="45362B0B" w14:textId="77777777" w:rsidR="00F91805" w:rsidRDefault="00F91805" w:rsidP="00C57D6A">
      <w:pPr>
        <w:pStyle w:val="Normal3after"/>
      </w:pPr>
      <w:r>
        <w:t xml:space="preserve">Elements have </w:t>
      </w:r>
      <w:r w:rsidRPr="00CC36B9">
        <w:t>attributes</w:t>
      </w:r>
      <w:r>
        <w:t xml:space="preserve"> for:</w:t>
      </w:r>
    </w:p>
    <w:p w14:paraId="4A1E13BB" w14:textId="3CCA5D88" w:rsidR="00F91805" w:rsidRDefault="00F91805" w:rsidP="00C57D6A">
      <w:pPr>
        <w:pStyle w:val="ListB6after"/>
      </w:pPr>
      <w:r>
        <w:t>Data type (</w:t>
      </w:r>
      <w:r w:rsidRPr="00CC36B9">
        <w:t>number</w:t>
      </w:r>
      <w:r>
        <w:t>, string etc) from the Data Type Directory, which could also provide formatting information</w:t>
      </w:r>
    </w:p>
    <w:p w14:paraId="70A8A5CB" w14:textId="3214DEE4" w:rsidR="00C57D6A" w:rsidRDefault="00D82AFE" w:rsidP="00C57D6A">
      <w:pPr>
        <w:pStyle w:val="ListB6after"/>
      </w:pPr>
      <w:r>
        <w:t>Whether c</w:t>
      </w:r>
      <w:r w:rsidR="00C57D6A">
        <w:t>oncrete or not</w:t>
      </w:r>
      <w:r w:rsidR="00B72793">
        <w:t>. C</w:t>
      </w:r>
      <w:r w:rsidR="00C57D6A">
        <w:t xml:space="preserve">oncrete elements </w:t>
      </w:r>
      <w:r w:rsidR="00B72793">
        <w:t xml:space="preserve">(as </w:t>
      </w:r>
      <w:proofErr w:type="spellStart"/>
      <w:r w:rsidR="00B72793">
        <w:t>delelemts</w:t>
      </w:r>
      <w:proofErr w:type="spellEnd"/>
      <w:r w:rsidR="00B72793">
        <w:t xml:space="preserve"> or </w:t>
      </w:r>
      <w:proofErr w:type="spellStart"/>
      <w:r w:rsidR="00B72793">
        <w:t>Ssros</w:t>
      </w:r>
      <w:proofErr w:type="spellEnd"/>
      <w:r w:rsidR="00B72793">
        <w:t xml:space="preserve">) </w:t>
      </w:r>
      <w:r w:rsidR="00C57D6A">
        <w:t>can hold data. Non-concrete elements can provide structure or headings etc but not hold data.</w:t>
      </w:r>
    </w:p>
    <w:p w14:paraId="10ED6365" w14:textId="21808C2C" w:rsidR="00C57D6A" w:rsidRDefault="00C57D6A" w:rsidP="00C57D6A">
      <w:pPr>
        <w:pStyle w:val="ListB6after"/>
      </w:pPr>
      <w:r>
        <w:t xml:space="preserve">Level from 0 upwards for organisational purposes. These levels would normally be followed by </w:t>
      </w:r>
      <w:proofErr w:type="spellStart"/>
      <w:r>
        <w:t>Ssros</w:t>
      </w:r>
      <w:proofErr w:type="spellEnd"/>
      <w:r>
        <w:t xml:space="preserve"> for presentation and summing purposes, with optional mutual exclusive rules applied, but do not have to be. Ontology elements levels are just a </w:t>
      </w:r>
      <w:r w:rsidR="00B72793">
        <w:t>definition framework</w:t>
      </w:r>
      <w:r>
        <w:t xml:space="preserve">. </w:t>
      </w:r>
      <w:r w:rsidR="00B72793">
        <w:t xml:space="preserve"> The </w:t>
      </w:r>
      <w:proofErr w:type="spellStart"/>
      <w:r w:rsidR="00B72793">
        <w:t>Ssros</w:t>
      </w:r>
      <w:proofErr w:type="spellEnd"/>
      <w:r w:rsidR="00B72793">
        <w:t xml:space="preserve"> import program checks for consistency.</w:t>
      </w:r>
    </w:p>
    <w:p w14:paraId="7E0ADCE6" w14:textId="217499C7" w:rsidR="00C57D6A" w:rsidRDefault="00D82AFE" w:rsidP="00C57D6A">
      <w:pPr>
        <w:pStyle w:val="ListB6after"/>
      </w:pPr>
      <w:r>
        <w:t xml:space="preserve">Whether </w:t>
      </w:r>
      <w:r w:rsidR="00C57D6A">
        <w:t xml:space="preserve">Read only (or Report only) or not. </w:t>
      </w:r>
      <w:r w:rsidR="009E691C">
        <w:t>R</w:t>
      </w:r>
      <w:r w:rsidR="00C57D6A">
        <w:t xml:space="preserve">ead only elements </w:t>
      </w:r>
      <w:r w:rsidR="009E691C">
        <w:t xml:space="preserve">would not be used for delements as there is no point in having a delement which can’t be written to, but a read only element can be used with a </w:t>
      </w:r>
      <w:proofErr w:type="spellStart"/>
      <w:r w:rsidR="009E691C">
        <w:t>Ssro</w:t>
      </w:r>
      <w:proofErr w:type="spellEnd"/>
      <w:r w:rsidR="009E691C">
        <w:t xml:space="preserve"> </w:t>
      </w:r>
      <w:r w:rsidR="00C57D6A">
        <w:t>of an appropriate data type</w:t>
      </w:r>
      <w:r w:rsidR="009E691C">
        <w:t xml:space="preserve"> as </w:t>
      </w:r>
      <w:r w:rsidR="00C57D6A">
        <w:t>the target of a summing operation.</w:t>
      </w:r>
    </w:p>
    <w:p w14:paraId="765DB246" w14:textId="14E39713" w:rsidR="0066096D" w:rsidRDefault="00D82AFE" w:rsidP="00C57D6A">
      <w:pPr>
        <w:pStyle w:val="ListB6after"/>
      </w:pPr>
      <w:r>
        <w:t>Whether the element allows for dynamic entity extensions e.g. for specific directors, inventory items etc</w:t>
      </w:r>
    </w:p>
    <w:p w14:paraId="67743881" w14:textId="1962FB7C" w:rsidR="00C57D6A" w:rsidRDefault="00D82AFE" w:rsidP="00C57D6A">
      <w:pPr>
        <w:pStyle w:val="ListBullet"/>
      </w:pPr>
      <w:r>
        <w:t>Whether d</w:t>
      </w:r>
      <w:r w:rsidR="00C57D6A">
        <w:t>eprecated, with a deprecated date and a date for when the element becomes ‘not to be used for new data’. This attribute is automatically set for an element which is a member of a deprecated domain.</w:t>
      </w:r>
    </w:p>
    <w:p w14:paraId="05B9999F" w14:textId="199169A5" w:rsidR="00C57D6A" w:rsidRDefault="00C57D6A" w:rsidP="00C57D6A">
      <w:pPr>
        <w:pStyle w:val="Normal3after"/>
      </w:pPr>
      <w:r>
        <w:lastRenderedPageBreak/>
        <w:t>Financial ontology elements have additional attributes covering:</w:t>
      </w:r>
    </w:p>
    <w:p w14:paraId="7A8E8F6B" w14:textId="7FEDE041" w:rsidR="00C57D6A" w:rsidRDefault="00C57D6A" w:rsidP="00756A3F">
      <w:pPr>
        <w:pStyle w:val="ListB3after"/>
        <w:keepNext/>
      </w:pPr>
      <w:r>
        <w:t>Numerical element financial type:</w:t>
      </w:r>
    </w:p>
    <w:p w14:paraId="652E3266" w14:textId="72E36914" w:rsidR="00C57D6A" w:rsidRDefault="00C57D6A" w:rsidP="00756A3F">
      <w:pPr>
        <w:pStyle w:val="ListBI1"/>
        <w:keepNext/>
      </w:pPr>
      <w:r>
        <w:t>Profit and Loss type</w:t>
      </w:r>
    </w:p>
    <w:p w14:paraId="19432093" w14:textId="57F22338" w:rsidR="00C57D6A" w:rsidRDefault="00C57D6A" w:rsidP="00C57D6A">
      <w:pPr>
        <w:pStyle w:val="ListBI1"/>
      </w:pPr>
      <w:r>
        <w:t>Balance Sheet type</w:t>
      </w:r>
    </w:p>
    <w:p w14:paraId="7F3E04C4" w14:textId="10245C56" w:rsidR="00C57D6A" w:rsidRDefault="00C57D6A" w:rsidP="00C57D6A">
      <w:pPr>
        <w:pStyle w:val="ListBI1"/>
      </w:pPr>
      <w:r>
        <w:t>Appropriations type</w:t>
      </w:r>
    </w:p>
    <w:p w14:paraId="5DF715C0" w14:textId="30CAB14E" w:rsidR="00C57D6A" w:rsidRDefault="00C57D6A" w:rsidP="009E691C">
      <w:pPr>
        <w:pStyle w:val="ListB3after"/>
      </w:pPr>
      <w:r>
        <w:t>Numerical element sign:</w:t>
      </w:r>
    </w:p>
    <w:p w14:paraId="3FB3F853" w14:textId="674FDA16" w:rsidR="00C57D6A" w:rsidRDefault="00C57D6A" w:rsidP="00C57D6A">
      <w:pPr>
        <w:pStyle w:val="ListBI1"/>
      </w:pPr>
      <w:r>
        <w:t>Expected to be Dr</w:t>
      </w:r>
    </w:p>
    <w:p w14:paraId="7D6E7B7E" w14:textId="5B596CC9" w:rsidR="00C57D6A" w:rsidRDefault="00C57D6A" w:rsidP="00C57D6A">
      <w:pPr>
        <w:pStyle w:val="ListBI1"/>
      </w:pPr>
      <w:r>
        <w:t>Expected to be Cr</w:t>
      </w:r>
    </w:p>
    <w:p w14:paraId="6798630B" w14:textId="0A107643" w:rsidR="00C57D6A" w:rsidRDefault="00C57D6A" w:rsidP="00C57D6A">
      <w:pPr>
        <w:pStyle w:val="ListBI1"/>
      </w:pPr>
      <w:r>
        <w:t>Must be Dr</w:t>
      </w:r>
    </w:p>
    <w:p w14:paraId="34959B4B" w14:textId="085CD92C" w:rsidR="00C57D6A" w:rsidRDefault="00C57D6A" w:rsidP="00C57D6A">
      <w:pPr>
        <w:pStyle w:val="ListBI1"/>
      </w:pPr>
      <w:r>
        <w:t>Must be Cr</w:t>
      </w:r>
    </w:p>
    <w:p w14:paraId="6D04209C" w14:textId="2A47D670" w:rsidR="00113904" w:rsidRDefault="00113904" w:rsidP="00113904">
      <w:pPr>
        <w:pStyle w:val="ListB6after"/>
      </w:pPr>
      <w:r>
        <w:t>Whether Start/End in nature i.e. with a start of period balance updated by transactions to give an end of period balance</w:t>
      </w:r>
      <w:r w:rsidR="007C3C81">
        <w:t>. Such elements would have start and end of period labels.</w:t>
      </w:r>
    </w:p>
    <w:p w14:paraId="2FBC08DE" w14:textId="078E01F4" w:rsidR="00C57D6A" w:rsidRDefault="009E691C" w:rsidP="009E691C">
      <w:pPr>
        <w:pStyle w:val="ListB3after"/>
      </w:pPr>
      <w:r>
        <w:t>Numerical element accounting type:</w:t>
      </w:r>
    </w:p>
    <w:p w14:paraId="0BA2E738" w14:textId="0AC25EF9" w:rsidR="00C57D6A" w:rsidRDefault="00C57D6A" w:rsidP="009E691C">
      <w:pPr>
        <w:pStyle w:val="ListBI1"/>
      </w:pPr>
      <w:r>
        <w:t>Double entry</w:t>
      </w:r>
    </w:p>
    <w:p w14:paraId="5DC2273C" w14:textId="43F1684C" w:rsidR="00C57D6A" w:rsidRDefault="00C57D6A" w:rsidP="009E691C">
      <w:pPr>
        <w:pStyle w:val="ListBI1"/>
      </w:pPr>
      <w:r w:rsidRPr="009E691C">
        <w:t>Double</w:t>
      </w:r>
      <w:r>
        <w:t xml:space="preserve"> entry with an associated triple entry</w:t>
      </w:r>
    </w:p>
    <w:p w14:paraId="1F3B07B3" w14:textId="7ED10FFE" w:rsidR="00C57D6A" w:rsidRDefault="00C57D6A" w:rsidP="00756A3F">
      <w:pPr>
        <w:pStyle w:val="ListBI1"/>
        <w:spacing w:after="240"/>
      </w:pPr>
      <w:r w:rsidRPr="009E691C">
        <w:t>Notes</w:t>
      </w:r>
      <w:r>
        <w:t>/info – not double entry</w:t>
      </w:r>
    </w:p>
    <w:p w14:paraId="355F9084" w14:textId="60676ECF" w:rsidR="007C3C81" w:rsidRDefault="007C3C81" w:rsidP="007C3C81">
      <w:r>
        <w:t xml:space="preserve">For more on the SSIM components vs XBRL components see </w:t>
      </w:r>
      <w:r w:rsidRPr="007C3C81">
        <w:t>DFR Terminology.xlsx</w:t>
      </w:r>
    </w:p>
    <w:p w14:paraId="088234D7" w14:textId="49C772F6" w:rsidR="00604D83" w:rsidRDefault="00604D83" w:rsidP="00002976">
      <w:pPr>
        <w:pStyle w:val="Heading2"/>
      </w:pPr>
      <w:bookmarkStart w:id="277" w:name="_Ref530799066"/>
      <w:bookmarkStart w:id="278" w:name="_Ref530799968"/>
      <w:bookmarkStart w:id="279" w:name="_Toc531788613"/>
      <w:r>
        <w:t xml:space="preserve">SSIM </w:t>
      </w:r>
      <w:r w:rsidR="00ED4E89">
        <w:t xml:space="preserve">Smart </w:t>
      </w:r>
      <w:r w:rsidR="0005719A">
        <w:t xml:space="preserve">Reporting </w:t>
      </w:r>
      <w:r>
        <w:t xml:space="preserve">Objects or </w:t>
      </w:r>
      <w:proofErr w:type="spellStart"/>
      <w:r>
        <w:t>S</w:t>
      </w:r>
      <w:r w:rsidR="0005719A">
        <w:t>sr</w:t>
      </w:r>
      <w:r>
        <w:t>os</w:t>
      </w:r>
      <w:bookmarkEnd w:id="277"/>
      <w:bookmarkEnd w:id="278"/>
      <w:bookmarkEnd w:id="279"/>
      <w:proofErr w:type="spellEnd"/>
    </w:p>
    <w:p w14:paraId="5233A1CF" w14:textId="24FEFE5C" w:rsidR="00604D83" w:rsidRDefault="00DC41ED" w:rsidP="00604D83">
      <w:r>
        <w:t>SSIM Smart Reporting Objects</w:t>
      </w:r>
      <w:r w:rsidR="00653621">
        <w:t xml:space="preserve"> or </w:t>
      </w:r>
      <w:proofErr w:type="spellStart"/>
      <w:r>
        <w:t>Ssro</w:t>
      </w:r>
      <w:r w:rsidR="00653621">
        <w:t>s</w:t>
      </w:r>
      <w:proofErr w:type="spellEnd"/>
      <w:r w:rsidR="00653621">
        <w:t xml:space="preserve"> </w:t>
      </w:r>
      <w:r>
        <w:t xml:space="preserve">pronounced “s-rows” </w:t>
      </w:r>
      <w:r w:rsidR="00653621">
        <w:t xml:space="preserve">and </w:t>
      </w:r>
      <w:proofErr w:type="spellStart"/>
      <w:r>
        <w:t>Ssro</w:t>
      </w:r>
      <w:proofErr w:type="spellEnd"/>
      <w:r w:rsidR="00653621">
        <w:t xml:space="preserve"> Sets are used for </w:t>
      </w:r>
      <w:r w:rsidR="00274F7F">
        <w:t xml:space="preserve">processing </w:t>
      </w:r>
      <w:r w:rsidR="00653621">
        <w:t>data</w:t>
      </w:r>
      <w:r w:rsidR="00274F7F">
        <w:t xml:space="preserve"> for reporting or querying</w:t>
      </w:r>
      <w:r w:rsidR="00653621">
        <w:t>.</w:t>
      </w:r>
      <w:r w:rsidR="007C3C81">
        <w:t xml:space="preserve"> They provide for intelligent, flexible reporting.</w:t>
      </w:r>
    </w:p>
    <w:p w14:paraId="6570D9F9" w14:textId="4E0DB477" w:rsidR="007C3C81" w:rsidRDefault="007C3C81" w:rsidP="00604D83">
      <w:r>
        <w:t>The Pacio report writer uses them. An apps own special purpose report writer could use them.</w:t>
      </w:r>
    </w:p>
    <w:p w14:paraId="503E614E" w14:textId="4199D481" w:rsidR="00DC41ED" w:rsidRDefault="00DC41ED" w:rsidP="00604D83">
      <w:proofErr w:type="spellStart"/>
      <w:r>
        <w:t>Ssro</w:t>
      </w:r>
      <w:r w:rsidR="004420DD">
        <w:t>s</w:t>
      </w:r>
      <w:proofErr w:type="spellEnd"/>
      <w:r w:rsidR="004420DD">
        <w:t xml:space="preserve"> </w:t>
      </w:r>
      <w:r>
        <w:t>do not store data – they are in memory objects for processing data from delements, and optionally transactions, for reporting and querying purposes.</w:t>
      </w:r>
    </w:p>
    <w:p w14:paraId="111C3C31" w14:textId="033F2FF9" w:rsidR="004420DD" w:rsidRDefault="00DC41ED" w:rsidP="00604D83">
      <w:proofErr w:type="spellStart"/>
      <w:r>
        <w:t>Ssro</w:t>
      </w:r>
      <w:r w:rsidR="004420DD">
        <w:t>s</w:t>
      </w:r>
      <w:proofErr w:type="spellEnd"/>
      <w:r w:rsidR="004420DD">
        <w:t xml:space="preserve"> are organised according to an ontology, using realms, domains, and elements</w:t>
      </w:r>
      <w:r w:rsidR="00870654">
        <w:t xml:space="preserve"> in a multi branch tree structure</w:t>
      </w:r>
      <w:r w:rsidR="004420DD">
        <w:t>.</w:t>
      </w:r>
      <w:r w:rsidR="00B306FE">
        <w:t xml:space="preserve"> </w:t>
      </w:r>
      <w:proofErr w:type="spellStart"/>
      <w:r>
        <w:t>Ssro</w:t>
      </w:r>
      <w:r w:rsidR="00B306FE">
        <w:t>s</w:t>
      </w:r>
      <w:proofErr w:type="spellEnd"/>
      <w:r w:rsidR="00B306FE">
        <w:t xml:space="preserve"> embody knowledge about their environment derived from their ontology, facts, and attributes plus logic built into them by </w:t>
      </w:r>
      <w:proofErr w:type="spellStart"/>
      <w:r>
        <w:t>Ssro</w:t>
      </w:r>
      <w:proofErr w:type="spellEnd"/>
      <w:r w:rsidR="00B306FE">
        <w:t xml:space="preserve"> developers.</w:t>
      </w:r>
    </w:p>
    <w:p w14:paraId="4B731E91" w14:textId="0976CD4C" w:rsidR="00870654" w:rsidRDefault="00DC41ED" w:rsidP="00604D83">
      <w:proofErr w:type="spellStart"/>
      <w:r>
        <w:t>Ssro</w:t>
      </w:r>
      <w:r w:rsidR="00870654">
        <w:t>s</w:t>
      </w:r>
      <w:proofErr w:type="spellEnd"/>
      <w:r w:rsidR="00870654">
        <w:t xml:space="preserve"> may be copied to another place in the tree as a slave of the master </w:t>
      </w:r>
      <w:proofErr w:type="spellStart"/>
      <w:r>
        <w:t>Ssro</w:t>
      </w:r>
      <w:proofErr w:type="spellEnd"/>
      <w:r w:rsidR="00870654">
        <w:t xml:space="preserve">, with optional filtering, </w:t>
      </w:r>
      <w:r w:rsidR="00756A3F">
        <w:t xml:space="preserve">including from transactions (at a speed penalty), </w:t>
      </w:r>
      <w:r w:rsidR="00870654">
        <w:t xml:space="preserve">to permit summing or reporting in flexible ways without having to create multiple data sets. For </w:t>
      </w:r>
      <w:r w:rsidR="003D635F">
        <w:t>example,</w:t>
      </w:r>
      <w:r w:rsidR="00870654">
        <w:t xml:space="preserve"> sales by region and sales by product/service type could be reported on from just the one set of sales data.</w:t>
      </w:r>
    </w:p>
    <w:p w14:paraId="170A83BE" w14:textId="77777777" w:rsidR="00756A3F" w:rsidRDefault="00756A3F" w:rsidP="00756A3F">
      <w:pPr>
        <w:pStyle w:val="H2Nolevel"/>
      </w:pPr>
      <w:proofErr w:type="spellStart"/>
      <w:r>
        <w:t>Ssro</w:t>
      </w:r>
      <w:proofErr w:type="spellEnd"/>
      <w:r>
        <w:t xml:space="preserve"> Sets</w:t>
      </w:r>
    </w:p>
    <w:p w14:paraId="4BA57F12" w14:textId="77777777" w:rsidR="00DC41ED" w:rsidRDefault="00DC41ED" w:rsidP="00C27D9E">
      <w:proofErr w:type="spellStart"/>
      <w:r>
        <w:t>Ssro</w:t>
      </w:r>
      <w:proofErr w:type="spellEnd"/>
      <w:r w:rsidR="00C27D9E">
        <w:t xml:space="preserve"> Sets are sets or collections of </w:t>
      </w:r>
      <w:proofErr w:type="spellStart"/>
      <w:r>
        <w:t>Ssro</w:t>
      </w:r>
      <w:r w:rsidR="00C27D9E">
        <w:t>s</w:t>
      </w:r>
      <w:proofErr w:type="spellEnd"/>
      <w:r w:rsidR="00C27D9E">
        <w:t>.</w:t>
      </w:r>
    </w:p>
    <w:p w14:paraId="037A5644" w14:textId="79F8B6E2" w:rsidR="00C27D9E" w:rsidRDefault="00C27D9E" w:rsidP="00C27D9E">
      <w:r>
        <w:t xml:space="preserve">For a business/financial application </w:t>
      </w:r>
      <w:proofErr w:type="spellStart"/>
      <w:r w:rsidR="00DC41ED">
        <w:t>Ssro</w:t>
      </w:r>
      <w:r>
        <w:t>s</w:t>
      </w:r>
      <w:proofErr w:type="spellEnd"/>
      <w:r>
        <w:t xml:space="preserve"> and </w:t>
      </w:r>
      <w:proofErr w:type="spellStart"/>
      <w:r w:rsidR="00DC41ED">
        <w:t>Ssro</w:t>
      </w:r>
      <w:proofErr w:type="spellEnd"/>
      <w:r>
        <w:t xml:space="preserve"> Sets</w:t>
      </w:r>
      <w:r w:rsidR="00DC41ED">
        <w:t>, plus the underling delement and transaction data,</w:t>
      </w:r>
      <w:r>
        <w:t xml:space="preserve"> form the Pacio intelligent equivalent of subsidiary ledgers </w:t>
      </w:r>
      <w:r w:rsidR="00B306FE">
        <w:t xml:space="preserve">plus </w:t>
      </w:r>
      <w:r>
        <w:t xml:space="preserve">the general ledger </w:t>
      </w:r>
      <w:r w:rsidR="00B306FE">
        <w:t xml:space="preserve">and its </w:t>
      </w:r>
      <w:r>
        <w:t>chart of accounts.</w:t>
      </w:r>
    </w:p>
    <w:p w14:paraId="70BCDD4D" w14:textId="36214044" w:rsidR="00DA3994" w:rsidRDefault="00DC41ED" w:rsidP="00C27D9E">
      <w:proofErr w:type="spellStart"/>
      <w:r>
        <w:t>Ssro</w:t>
      </w:r>
      <w:proofErr w:type="spellEnd"/>
      <w:r>
        <w:t xml:space="preserve"> Sets are modular to permit </w:t>
      </w:r>
      <w:r w:rsidR="00DA3994">
        <w:t>f</w:t>
      </w:r>
      <w:r w:rsidR="00C27D9E">
        <w:t xml:space="preserve">ull </w:t>
      </w:r>
      <w:proofErr w:type="spellStart"/>
      <w:r>
        <w:t>Ssro</w:t>
      </w:r>
      <w:proofErr w:type="spellEnd"/>
      <w:r w:rsidR="00623542">
        <w:t xml:space="preserve"> Set</w:t>
      </w:r>
      <w:r w:rsidR="00C27D9E">
        <w:t>s</w:t>
      </w:r>
      <w:r w:rsidR="00DA3994">
        <w:t xml:space="preserve"> being built up from smaller sets, potentially catering for jurisdictional or standards difference in the process. An app generating a report or making a query would </w:t>
      </w:r>
      <w:r w:rsidR="00756A3F">
        <w:t xml:space="preserve">only </w:t>
      </w:r>
      <w:r w:rsidR="00DA3994">
        <w:t xml:space="preserve">use a full </w:t>
      </w:r>
      <w:proofErr w:type="spellStart"/>
      <w:r w:rsidR="00DA3994">
        <w:t>Sssro</w:t>
      </w:r>
      <w:proofErr w:type="spellEnd"/>
      <w:r w:rsidR="00DA3994">
        <w:t xml:space="preserve"> Set.</w:t>
      </w:r>
    </w:p>
    <w:p w14:paraId="0C300E43" w14:textId="2E5018C3" w:rsidR="00C27D9E" w:rsidRDefault="00DA3994" w:rsidP="00C27D9E">
      <w:r>
        <w:t xml:space="preserve">Building block </w:t>
      </w:r>
      <w:proofErr w:type="spellStart"/>
      <w:r>
        <w:t>Ssro</w:t>
      </w:r>
      <w:proofErr w:type="spellEnd"/>
      <w:r>
        <w:t xml:space="preserve"> Sets are called </w:t>
      </w:r>
      <w:proofErr w:type="spellStart"/>
      <w:r>
        <w:t>Incl-Sssro</w:t>
      </w:r>
      <w:proofErr w:type="spellEnd"/>
      <w:r>
        <w:t xml:space="preserve"> Sets as they are included when building a full </w:t>
      </w:r>
      <w:proofErr w:type="spellStart"/>
      <w:r>
        <w:t>Ssro</w:t>
      </w:r>
      <w:proofErr w:type="spellEnd"/>
      <w:r>
        <w:t xml:space="preserve"> Set. </w:t>
      </w:r>
      <w:proofErr w:type="spellStart"/>
      <w:r>
        <w:t>Incl</w:t>
      </w:r>
      <w:proofErr w:type="spellEnd"/>
      <w:r>
        <w:t>-</w:t>
      </w:r>
      <w:r w:rsidR="00C27D9E">
        <w:t xml:space="preserve"> </w:t>
      </w:r>
      <w:proofErr w:type="spellStart"/>
      <w:r w:rsidR="00DC41ED">
        <w:t>Ssro</w:t>
      </w:r>
      <w:proofErr w:type="spellEnd"/>
      <w:r w:rsidR="00623542">
        <w:t xml:space="preserve"> Set</w:t>
      </w:r>
      <w:r w:rsidR="00C27D9E">
        <w:t xml:space="preserve">s </w:t>
      </w:r>
      <w:r>
        <w:t xml:space="preserve">are intended to be used for </w:t>
      </w:r>
      <w:r w:rsidR="00C27D9E">
        <w:t xml:space="preserve">particular reporting areas e.g. Fixed Assets. </w:t>
      </w:r>
      <w:proofErr w:type="spellStart"/>
      <w:r w:rsidR="00E4715D">
        <w:t>Incl</w:t>
      </w:r>
      <w:r w:rsidR="00655AD9">
        <w:t>-</w:t>
      </w:r>
      <w:r w:rsidR="00DC41ED">
        <w:t>Ssro</w:t>
      </w:r>
      <w:proofErr w:type="spellEnd"/>
      <w:r w:rsidR="00623542">
        <w:t xml:space="preserve"> Set</w:t>
      </w:r>
      <w:r w:rsidR="00C27D9E">
        <w:t xml:space="preserve">s </w:t>
      </w:r>
      <w:r w:rsidR="00C27D9E">
        <w:lastRenderedPageBreak/>
        <w:t xml:space="preserve">may be dynamically included/excluded at the time of </w:t>
      </w:r>
      <w:r>
        <w:t xml:space="preserve">building a full </w:t>
      </w:r>
      <w:proofErr w:type="spellStart"/>
      <w:r>
        <w:t>Ssro</w:t>
      </w:r>
      <w:proofErr w:type="spellEnd"/>
      <w:r>
        <w:t xml:space="preserve"> Set </w:t>
      </w:r>
      <w:r w:rsidR="00C27D9E">
        <w:t xml:space="preserve">for </w:t>
      </w:r>
      <w:r>
        <w:t xml:space="preserve">a </w:t>
      </w:r>
      <w:r w:rsidR="00C27D9E">
        <w:t>particular jurisdiction (countr</w:t>
      </w:r>
      <w:r>
        <w:t>y</w:t>
      </w:r>
      <w:r w:rsidR="00C27D9E">
        <w:t>), and entity type.</w:t>
      </w:r>
    </w:p>
    <w:p w14:paraId="6FBAD350" w14:textId="789F776B" w:rsidR="00C27D9E" w:rsidRDefault="00E4715D" w:rsidP="00C27D9E">
      <w:r>
        <w:t xml:space="preserve">A </w:t>
      </w:r>
      <w:proofErr w:type="spellStart"/>
      <w:r w:rsidR="00DC41ED">
        <w:t>Ssro</w:t>
      </w:r>
      <w:proofErr w:type="spellEnd"/>
      <w:r w:rsidR="00623542">
        <w:t xml:space="preserve"> Set</w:t>
      </w:r>
      <w:r w:rsidR="00C27D9E">
        <w:t xml:space="preserve"> can be complete in itself, </w:t>
      </w:r>
      <w:r w:rsidR="00655AD9">
        <w:t xml:space="preserve">and thus be a “full </w:t>
      </w:r>
      <w:proofErr w:type="spellStart"/>
      <w:r w:rsidR="00655AD9">
        <w:t>Ssro</w:t>
      </w:r>
      <w:proofErr w:type="spellEnd"/>
      <w:r w:rsidR="00655AD9">
        <w:t xml:space="preserve"> Set” </w:t>
      </w:r>
      <w:r w:rsidR="00C27D9E">
        <w:t xml:space="preserve">but </w:t>
      </w:r>
      <w:r>
        <w:t xml:space="preserve">it is </w:t>
      </w:r>
      <w:r w:rsidR="00C27D9E">
        <w:t>preferabl</w:t>
      </w:r>
      <w:r>
        <w:t>e</w:t>
      </w:r>
      <w:r w:rsidR="00C27D9E">
        <w:t xml:space="preserve"> for ease of development, maintenance, </w:t>
      </w:r>
      <w:r>
        <w:t xml:space="preserve">and </w:t>
      </w:r>
      <w:r w:rsidR="00C27D9E">
        <w:t xml:space="preserve">reusability, </w:t>
      </w:r>
      <w:r>
        <w:t xml:space="preserve">for </w:t>
      </w:r>
      <w:r w:rsidR="00655AD9">
        <w:t xml:space="preserve">full </w:t>
      </w:r>
      <w:proofErr w:type="spellStart"/>
      <w:r w:rsidR="00DC41ED">
        <w:t>Ssro</w:t>
      </w:r>
      <w:proofErr w:type="spellEnd"/>
      <w:r>
        <w:t xml:space="preserve"> Sets </w:t>
      </w:r>
      <w:r w:rsidR="00C27D9E">
        <w:t xml:space="preserve">to take advantage of </w:t>
      </w:r>
      <w:r>
        <w:t xml:space="preserve">the </w:t>
      </w:r>
      <w:r w:rsidR="00C27D9E">
        <w:t xml:space="preserve">dynamic inclusion/exclusion </w:t>
      </w:r>
      <w:r>
        <w:t xml:space="preserve">capability of </w:t>
      </w:r>
      <w:proofErr w:type="spellStart"/>
      <w:r>
        <w:t>Incl</w:t>
      </w:r>
      <w:r w:rsidR="00655AD9">
        <w:t>-</w:t>
      </w:r>
      <w:r w:rsidR="00DC41ED">
        <w:t>Ssro</w:t>
      </w:r>
      <w:proofErr w:type="spellEnd"/>
      <w:r w:rsidR="00623542">
        <w:t xml:space="preserve"> Set</w:t>
      </w:r>
      <w:r w:rsidR="00C27D9E">
        <w:t>s.</w:t>
      </w:r>
    </w:p>
    <w:p w14:paraId="421C30C1" w14:textId="0E6AB666" w:rsidR="00C27D9E" w:rsidRDefault="00DC41ED" w:rsidP="00C27D9E">
      <w:proofErr w:type="spellStart"/>
      <w:r>
        <w:t>Ssro</w:t>
      </w:r>
      <w:r w:rsidR="004420DD">
        <w:t>s</w:t>
      </w:r>
      <w:proofErr w:type="spellEnd"/>
      <w:r w:rsidR="004420DD">
        <w:t xml:space="preserve"> and </w:t>
      </w:r>
      <w:proofErr w:type="spellStart"/>
      <w:r>
        <w:t>Ssro</w:t>
      </w:r>
      <w:proofErr w:type="spellEnd"/>
      <w:r w:rsidR="00623542">
        <w:t xml:space="preserve"> Set</w:t>
      </w:r>
      <w:r w:rsidR="00C27D9E">
        <w:t xml:space="preserve">s are maintained in </w:t>
      </w:r>
      <w:r w:rsidR="004420DD">
        <w:t>s</w:t>
      </w:r>
      <w:r w:rsidR="00C27D9E">
        <w:t xml:space="preserve">preadsheets which are imported into </w:t>
      </w:r>
      <w:r w:rsidR="00E4715D">
        <w:t>Pacio</w:t>
      </w:r>
      <w:r w:rsidR="00C27D9E">
        <w:t>.</w:t>
      </w:r>
      <w:r w:rsidR="00031E9C">
        <w:t xml:space="preserve"> </w:t>
      </w:r>
      <w:r w:rsidR="004420DD">
        <w:t>No arcs as in XBRL or triples as in WC3 web 3 specification</w:t>
      </w:r>
      <w:r w:rsidR="00EA74EC">
        <w:t>s</w:t>
      </w:r>
      <w:r w:rsidR="004420DD">
        <w:t xml:space="preserve"> and knowledge graphs are involved. </w:t>
      </w:r>
      <w:r w:rsidR="000D2F8B">
        <w:t xml:space="preserve">The import performs validity checks to check for possible errors or inconsistencies. </w:t>
      </w:r>
      <w:r w:rsidR="004420DD">
        <w:t xml:space="preserve">Spreadsheet use makes it easy for accountants and business people to understand how </w:t>
      </w:r>
      <w:proofErr w:type="spellStart"/>
      <w:r>
        <w:t>Ssro</w:t>
      </w:r>
      <w:r w:rsidR="004420DD">
        <w:t>s</w:t>
      </w:r>
      <w:proofErr w:type="spellEnd"/>
      <w:r w:rsidR="004420DD">
        <w:t xml:space="preserve"> and </w:t>
      </w:r>
      <w:proofErr w:type="spellStart"/>
      <w:r>
        <w:t>Ssro</w:t>
      </w:r>
      <w:proofErr w:type="spellEnd"/>
      <w:r w:rsidR="004420DD">
        <w:t xml:space="preserve"> Sets </w:t>
      </w:r>
      <w:r w:rsidR="00655AD9">
        <w:t>are structured</w:t>
      </w:r>
      <w:r w:rsidR="004420DD">
        <w:t>.</w:t>
      </w:r>
    </w:p>
    <w:p w14:paraId="79284FDA" w14:textId="34F4E488" w:rsidR="00C27D9E" w:rsidRDefault="00DC41ED" w:rsidP="00604D83">
      <w:proofErr w:type="spellStart"/>
      <w:r>
        <w:t>Ssro</w:t>
      </w:r>
      <w:r w:rsidR="00FB3C52">
        <w:t>s</w:t>
      </w:r>
      <w:proofErr w:type="spellEnd"/>
      <w:r w:rsidR="00FB3C52">
        <w:t xml:space="preserve"> and </w:t>
      </w:r>
      <w:proofErr w:type="spellStart"/>
      <w:r>
        <w:t>Ssro</w:t>
      </w:r>
      <w:proofErr w:type="spellEnd"/>
      <w:r w:rsidR="00FB3C52">
        <w:t xml:space="preserve"> Sets are described </w:t>
      </w:r>
      <w:r w:rsidR="004420DD">
        <w:t xml:space="preserve">fully </w:t>
      </w:r>
      <w:r w:rsidR="00FB3C52">
        <w:t xml:space="preserve">in the separate </w:t>
      </w:r>
      <w:r>
        <w:t>Ssro</w:t>
      </w:r>
      <w:r w:rsidR="00FB3C52" w:rsidRPr="00FB3C52">
        <w:t xml:space="preserve">s.docx </w:t>
      </w:r>
      <w:r w:rsidR="00FB3C52">
        <w:t>document.</w:t>
      </w:r>
    </w:p>
    <w:p w14:paraId="26356229" w14:textId="5A24AA4E" w:rsidR="00080E70" w:rsidRDefault="001C4347" w:rsidP="00002976">
      <w:pPr>
        <w:pStyle w:val="Heading2"/>
      </w:pPr>
      <w:bookmarkStart w:id="280" w:name="_Ref530830106"/>
      <w:bookmarkStart w:id="281" w:name="_Ref530830158"/>
      <w:bookmarkStart w:id="282" w:name="_Toc531788614"/>
      <w:r>
        <w:t xml:space="preserve">SSIM </w:t>
      </w:r>
      <w:del w:id="283" w:author="David Hartley" w:date="2018-12-05T15:50:00Z">
        <w:r w:rsidDel="00BC7B9A">
          <w:delText xml:space="preserve">Export </w:delText>
        </w:r>
      </w:del>
      <w:r w:rsidR="00C67D26">
        <w:t xml:space="preserve">Import </w:t>
      </w:r>
      <w:ins w:id="284" w:author="David Hartley" w:date="2018-12-05T15:50:00Z">
        <w:r w:rsidR="00BC7B9A">
          <w:t xml:space="preserve">Export </w:t>
        </w:r>
      </w:ins>
      <w:r>
        <w:t xml:space="preserve">Objects or </w:t>
      </w:r>
      <w:proofErr w:type="spellStart"/>
      <w:r>
        <w:t>S</w:t>
      </w:r>
      <w:del w:id="285" w:author="David Hartley" w:date="2018-12-05T15:50:00Z">
        <w:r w:rsidDel="00BC7B9A">
          <w:delText>ex</w:delText>
        </w:r>
      </w:del>
      <w:r w:rsidR="00C67D26">
        <w:t>im</w:t>
      </w:r>
      <w:ins w:id="286" w:author="David Hartley" w:date="2018-12-05T15:50:00Z">
        <w:r w:rsidR="00BC7B9A">
          <w:t>e</w:t>
        </w:r>
      </w:ins>
      <w:r>
        <w:t>os</w:t>
      </w:r>
      <w:bookmarkEnd w:id="280"/>
      <w:bookmarkEnd w:id="281"/>
      <w:bookmarkEnd w:id="282"/>
      <w:proofErr w:type="spellEnd"/>
    </w:p>
    <w:p w14:paraId="4C83757D" w14:textId="34BF4F51" w:rsidR="00C67D26" w:rsidRDefault="001C4347" w:rsidP="00FC5542">
      <w:r>
        <w:t xml:space="preserve">SSIM </w:t>
      </w:r>
      <w:ins w:id="287" w:author="David Hartley" w:date="2018-12-05T15:50:00Z">
        <w:r w:rsidR="00BC7B9A">
          <w:t xml:space="preserve">Import </w:t>
        </w:r>
      </w:ins>
      <w:r>
        <w:t xml:space="preserve">Export </w:t>
      </w:r>
      <w:del w:id="288" w:author="David Hartley" w:date="2018-12-05T15:50:00Z">
        <w:r w:rsidR="00C67D26" w:rsidDel="00BC7B9A">
          <w:delText xml:space="preserve">Import </w:delText>
        </w:r>
      </w:del>
      <w:r>
        <w:t xml:space="preserve">Objects </w:t>
      </w:r>
      <w:r w:rsidR="00031E9C">
        <w:t xml:space="preserve">or </w:t>
      </w:r>
      <w:proofErr w:type="spellStart"/>
      <w:r w:rsidR="00C67D26">
        <w:t>S</w:t>
      </w:r>
      <w:del w:id="289" w:author="David Hartley" w:date="2018-12-05T15:50:00Z">
        <w:r w:rsidR="00C67D26" w:rsidDel="00BC7B9A">
          <w:delText>ex</w:delText>
        </w:r>
      </w:del>
      <w:r w:rsidR="00C67D26">
        <w:t>im</w:t>
      </w:r>
      <w:ins w:id="290" w:author="David Hartley" w:date="2018-12-05T15:50:00Z">
        <w:r w:rsidR="00BC7B9A">
          <w:t>e</w:t>
        </w:r>
      </w:ins>
      <w:r w:rsidR="00C67D26">
        <w:t>os</w:t>
      </w:r>
      <w:proofErr w:type="spellEnd"/>
      <w:r w:rsidR="00031E9C">
        <w:t xml:space="preserve"> </w:t>
      </w:r>
      <w:r w:rsidR="008A5558">
        <w:t xml:space="preserve">will allow </w:t>
      </w:r>
      <w:r w:rsidR="00C67D26">
        <w:t xml:space="preserve">export of </w:t>
      </w:r>
      <w:del w:id="291" w:author="Marcell Nimfuehr" w:date="2018-11-29T09:01:00Z">
        <w:r w:rsidR="008A5558" w:rsidDel="009E6813">
          <w:delText xml:space="preserve">of </w:delText>
        </w:r>
      </w:del>
      <w:r w:rsidR="008A5558">
        <w:t xml:space="preserve">data organised via one ontology to other systems, </w:t>
      </w:r>
      <w:r w:rsidR="00C67D26">
        <w:t>or the import of data from other systems.</w:t>
      </w:r>
    </w:p>
    <w:p w14:paraId="6B0BC8B7" w14:textId="11069165" w:rsidR="008A5558" w:rsidRDefault="00C67D26" w:rsidP="00FC5542">
      <w:r>
        <w:t xml:space="preserve">Conversion will only be possible </w:t>
      </w:r>
      <w:r w:rsidR="008A5558">
        <w:t xml:space="preserve">to the extent that other systems can replicate the information depth of SSIM. In cases where the target system lacks equivalents for some SSIM features, information </w:t>
      </w:r>
      <w:r>
        <w:t xml:space="preserve">content </w:t>
      </w:r>
      <w:r w:rsidR="008A5558">
        <w:t>will necessarily be lost on conversion.</w:t>
      </w:r>
    </w:p>
    <w:p w14:paraId="7FB5316C" w14:textId="3F9AF435" w:rsidR="005F65FE" w:rsidRDefault="00C67D26" w:rsidP="009F1838">
      <w:pPr>
        <w:pStyle w:val="Normal6after"/>
      </w:pPr>
      <w:del w:id="292" w:author="David Hartley" w:date="2018-12-05T15:56:00Z">
        <w:r w:rsidDel="00BC7B9A">
          <w:delText>Seximos</w:delText>
        </w:r>
      </w:del>
      <w:proofErr w:type="spellStart"/>
      <w:ins w:id="293" w:author="David Hartley" w:date="2018-12-05T15:56:00Z">
        <w:r w:rsidR="00BC7B9A">
          <w:t>Simeos</w:t>
        </w:r>
      </w:ins>
      <w:proofErr w:type="spellEnd"/>
      <w:r w:rsidR="00031E9C">
        <w:t xml:space="preserve"> </w:t>
      </w:r>
      <w:r>
        <w:t xml:space="preserve">and </w:t>
      </w:r>
      <w:del w:id="294" w:author="David Hartley" w:date="2018-12-05T15:57:00Z">
        <w:r w:rsidDel="00BC7B9A">
          <w:delText>Seximo</w:delText>
        </w:r>
      </w:del>
      <w:proofErr w:type="spellStart"/>
      <w:ins w:id="295" w:author="David Hartley" w:date="2018-12-05T15:57:00Z">
        <w:r w:rsidR="00BC7B9A">
          <w:t>Simeo</w:t>
        </w:r>
      </w:ins>
      <w:proofErr w:type="spellEnd"/>
      <w:r>
        <w:t xml:space="preserve"> Sets </w:t>
      </w:r>
      <w:r w:rsidR="008A5558">
        <w:t xml:space="preserve">will </w:t>
      </w:r>
      <w:r w:rsidR="003378A3">
        <w:t xml:space="preserve">work </w:t>
      </w:r>
      <w:r w:rsidR="00031E9C">
        <w:t>as</w:t>
      </w:r>
      <w:r w:rsidR="00B31626">
        <w:t xml:space="preserve"> extended </w:t>
      </w:r>
      <w:proofErr w:type="spellStart"/>
      <w:r w:rsidR="00DC41ED">
        <w:t>Ssro</w:t>
      </w:r>
      <w:r w:rsidR="00B31626">
        <w:t>s</w:t>
      </w:r>
      <w:proofErr w:type="spellEnd"/>
      <w:r w:rsidR="00B31626">
        <w:t xml:space="preserve"> </w:t>
      </w:r>
      <w:r w:rsidR="00031E9C">
        <w:t xml:space="preserve">and </w:t>
      </w:r>
      <w:proofErr w:type="spellStart"/>
      <w:r w:rsidR="00DC41ED">
        <w:t>Ssro</w:t>
      </w:r>
      <w:proofErr w:type="spellEnd"/>
      <w:r w:rsidR="00031E9C">
        <w:t xml:space="preserve"> Sets </w:t>
      </w:r>
      <w:r w:rsidR="00B31626">
        <w:t xml:space="preserve">that work with </w:t>
      </w:r>
      <w:r w:rsidR="001C4347">
        <w:t xml:space="preserve">both the SSIM </w:t>
      </w:r>
      <w:r w:rsidR="00031E9C">
        <w:t xml:space="preserve">data and the target “ontology”. </w:t>
      </w:r>
    </w:p>
    <w:p w14:paraId="63616396" w14:textId="6A23622C" w:rsidR="005F65FE" w:rsidRDefault="00F75FE1" w:rsidP="009F1838">
      <w:pPr>
        <w:pStyle w:val="Normal6after"/>
      </w:pPr>
      <w:r>
        <w:t>Writing or the creation of transactions, data sets (if applicable), and delements, will be optional if the target is an SSIM o</w:t>
      </w:r>
      <w:r w:rsidR="00F0211B">
        <w:t>ntology</w:t>
      </w:r>
      <w:r>
        <w:t xml:space="preserve">. Otherwise the data will be held in the </w:t>
      </w:r>
      <w:del w:id="296" w:author="David Hartley" w:date="2018-12-05T15:56:00Z">
        <w:r w:rsidDel="00BC7B9A">
          <w:delText>Seximos</w:delText>
        </w:r>
      </w:del>
      <w:proofErr w:type="spellStart"/>
      <w:ins w:id="297" w:author="David Hartley" w:date="2018-12-05T15:56:00Z">
        <w:r w:rsidR="00BC7B9A">
          <w:t>Simeos</w:t>
        </w:r>
      </w:ins>
      <w:proofErr w:type="spellEnd"/>
      <w:r>
        <w:t xml:space="preserve"> and </w:t>
      </w:r>
      <w:del w:id="298" w:author="David Hartley" w:date="2018-12-05T15:57:00Z">
        <w:r w:rsidDel="00BC7B9A">
          <w:delText>Seximo</w:delText>
        </w:r>
      </w:del>
      <w:proofErr w:type="spellStart"/>
      <w:ins w:id="299" w:author="David Hartley" w:date="2018-12-05T15:57:00Z">
        <w:r w:rsidR="00BC7B9A">
          <w:t>Simeo</w:t>
        </w:r>
      </w:ins>
      <w:proofErr w:type="spellEnd"/>
      <w:r>
        <w:t xml:space="preserve"> Sets like </w:t>
      </w:r>
      <w:proofErr w:type="spellStart"/>
      <w:r>
        <w:t>Ssros</w:t>
      </w:r>
      <w:proofErr w:type="spellEnd"/>
      <w:r>
        <w:t xml:space="preserve">, and be available for reporting from there, as for normal </w:t>
      </w:r>
      <w:proofErr w:type="spellStart"/>
      <w:r>
        <w:t>Ssros</w:t>
      </w:r>
      <w:proofErr w:type="spellEnd"/>
      <w:r>
        <w:t xml:space="preserve"> and </w:t>
      </w:r>
      <w:proofErr w:type="spellStart"/>
      <w:r>
        <w:t>Sssros</w:t>
      </w:r>
      <w:proofErr w:type="spellEnd"/>
      <w:r>
        <w:t xml:space="preserve"> sets.</w:t>
      </w:r>
    </w:p>
    <w:p w14:paraId="2A427AA7" w14:textId="2A366A47" w:rsidR="001D23AC" w:rsidRDefault="00031E9C" w:rsidP="009F1838">
      <w:pPr>
        <w:pStyle w:val="Normal6after"/>
      </w:pPr>
      <w:r>
        <w:t>Use case examples are:</w:t>
      </w:r>
    </w:p>
    <w:p w14:paraId="7D9CE69E" w14:textId="6AB48A66" w:rsidR="008A5558" w:rsidRDefault="008A5558" w:rsidP="009F1838">
      <w:pPr>
        <w:pStyle w:val="ListB6after"/>
      </w:pPr>
      <w:r>
        <w:t xml:space="preserve">One SSIM ontology to another e.g. </w:t>
      </w:r>
      <w:r w:rsidR="00F75FE1">
        <w:t xml:space="preserve">for conversion from </w:t>
      </w:r>
      <w:r w:rsidR="00031E9C">
        <w:t xml:space="preserve">the universal or fundamental SSIM ontology to a </w:t>
      </w:r>
      <w:r>
        <w:t xml:space="preserve">“US GAAP” </w:t>
      </w:r>
      <w:r w:rsidR="00031E9C">
        <w:t>or</w:t>
      </w:r>
      <w:r>
        <w:t xml:space="preserve"> IFRS </w:t>
      </w:r>
      <w:r w:rsidR="00F75FE1">
        <w:t xml:space="preserve">focussed </w:t>
      </w:r>
      <w:r>
        <w:t>one</w:t>
      </w:r>
      <w:r w:rsidR="00F75FE1">
        <w:t>, with optional writing</w:t>
      </w:r>
    </w:p>
    <w:p w14:paraId="301FF5E8" w14:textId="34AB35AD" w:rsidR="00F75FE1" w:rsidRDefault="00F75FE1" w:rsidP="00F75FE1">
      <w:pPr>
        <w:pStyle w:val="ListB6after"/>
      </w:pPr>
      <w:r>
        <w:t>Ontology upgrades e.g. from the 2018 ontology to the 2019 ontology, with writing expected unless testing</w:t>
      </w:r>
    </w:p>
    <w:p w14:paraId="691895F5" w14:textId="056D9105" w:rsidR="00031E9C" w:rsidRDefault="00031E9C" w:rsidP="00031E9C">
      <w:pPr>
        <w:pStyle w:val="ListB6after"/>
      </w:pPr>
      <w:r>
        <w:t>SSIM ontology to an XBRL taxonomy for XBRL reporting</w:t>
      </w:r>
      <w:r w:rsidR="00F75FE1">
        <w:t xml:space="preserve"> – no writing</w:t>
      </w:r>
    </w:p>
    <w:p w14:paraId="3C068DC5" w14:textId="67048F16" w:rsidR="00AE2A1D" w:rsidRDefault="008A5558" w:rsidP="009F1838">
      <w:pPr>
        <w:pStyle w:val="ListB6after"/>
      </w:pPr>
      <w:r>
        <w:t xml:space="preserve">SSIM ontology to </w:t>
      </w:r>
      <w:r w:rsidR="00AE2A1D">
        <w:t>W3C type ontologies</w:t>
      </w:r>
      <w:r w:rsidR="00424E18">
        <w:t xml:space="preserve"> for reporting</w:t>
      </w:r>
      <w:r w:rsidR="00F75FE1">
        <w:t xml:space="preserve"> – no writing</w:t>
      </w:r>
    </w:p>
    <w:p w14:paraId="493917D3" w14:textId="1AE9E96C" w:rsidR="00424E18" w:rsidRDefault="001D356E" w:rsidP="00424E18">
      <w:pPr>
        <w:pStyle w:val="ListB6after"/>
      </w:pPr>
      <w:r>
        <w:t>SSIM ontology to s</w:t>
      </w:r>
      <w:r w:rsidR="00AE2A1D">
        <w:t xml:space="preserve">chemas as in </w:t>
      </w:r>
      <w:hyperlink r:id="rId28" w:history="1">
        <w:r w:rsidR="00AE2A1D" w:rsidRPr="00887C03">
          <w:rPr>
            <w:rStyle w:val="Hyperlink"/>
          </w:rPr>
          <w:t>Schema.org</w:t>
        </w:r>
      </w:hyperlink>
      <w:r w:rsidR="00424E18">
        <w:t xml:space="preserve"> for reporting – no writing</w:t>
      </w:r>
    </w:p>
    <w:p w14:paraId="563369A5" w14:textId="6CAD8F90" w:rsidR="00AE2A1D" w:rsidRDefault="001D356E" w:rsidP="00031E9C">
      <w:pPr>
        <w:pStyle w:val="ListBullet"/>
      </w:pPr>
      <w:r>
        <w:t xml:space="preserve">SSIM ontology to </w:t>
      </w:r>
      <w:r w:rsidR="00AE2A1D">
        <w:t xml:space="preserve">any other </w:t>
      </w:r>
      <w:r w:rsidR="00424E18">
        <w:t xml:space="preserve">community </w:t>
      </w:r>
      <w:r w:rsidR="00AE2A1D">
        <w:t xml:space="preserve">required "ontology" as per </w:t>
      </w:r>
      <w:hyperlink r:id="rId29" w:history="1">
        <w:r w:rsidR="00AE2A1D" w:rsidRPr="00887C03">
          <w:rPr>
            <w:rStyle w:val="Hyperlink"/>
          </w:rPr>
          <w:t xml:space="preserve">Ontologies </w:t>
        </w:r>
        <w:proofErr w:type="spellStart"/>
        <w:r w:rsidR="00AE2A1D" w:rsidRPr="00887C03">
          <w:rPr>
            <w:rStyle w:val="Hyperlink"/>
          </w:rPr>
          <w:t>Ontologies</w:t>
        </w:r>
        <w:proofErr w:type="spellEnd"/>
        <w:r w:rsidR="00AE2A1D" w:rsidRPr="00887C03">
          <w:rPr>
            <w:rStyle w:val="Hyperlink"/>
          </w:rPr>
          <w:t xml:space="preserve"> Everywhere – but Who Knows What to Think?</w:t>
        </w:r>
      </w:hyperlink>
      <w:r w:rsidR="00AE2A1D">
        <w:t xml:space="preserve"> for which a</w:t>
      </w:r>
      <w:r w:rsidR="00031E9C">
        <w:t xml:space="preserve"> </w:t>
      </w:r>
      <w:del w:id="300" w:author="David Hartley" w:date="2018-12-05T15:57:00Z">
        <w:r w:rsidR="00C67D26" w:rsidDel="00BC7B9A">
          <w:delText>Seximo</w:delText>
        </w:r>
      </w:del>
      <w:proofErr w:type="spellStart"/>
      <w:ins w:id="301" w:author="David Hartley" w:date="2018-12-05T15:57:00Z">
        <w:r w:rsidR="00BC7B9A">
          <w:t>Simeo</w:t>
        </w:r>
      </w:ins>
      <w:proofErr w:type="spellEnd"/>
      <w:r w:rsidR="00031E9C">
        <w:t xml:space="preserve"> </w:t>
      </w:r>
      <w:r w:rsidR="008F1D52">
        <w:t>interface</w:t>
      </w:r>
      <w:r w:rsidR="00AE2A1D">
        <w:t xml:space="preserve"> can be written</w:t>
      </w:r>
    </w:p>
    <w:p w14:paraId="2CEF0743" w14:textId="2736FC39" w:rsidR="00C67D26" w:rsidRDefault="00C67D26" w:rsidP="00031E9C">
      <w:pPr>
        <w:pStyle w:val="ListBullet"/>
      </w:pPr>
      <w:r>
        <w:t>Importing data from a non SSIM based app to a Pacio SSIM based app</w:t>
      </w:r>
      <w:r w:rsidR="00424E18">
        <w:t xml:space="preserve"> using a SSIM ontology, with writing expected unless testing</w:t>
      </w:r>
    </w:p>
    <w:p w14:paraId="0EC258CE" w14:textId="76ED8800" w:rsidR="00031E9C" w:rsidRDefault="00424E18" w:rsidP="00031E9C">
      <w:r>
        <w:t xml:space="preserve">As for other SSIM components, </w:t>
      </w:r>
      <w:del w:id="302" w:author="David Hartley" w:date="2018-12-05T15:56:00Z">
        <w:r w:rsidR="00C67D26" w:rsidDel="00BC7B9A">
          <w:delText>Seximos</w:delText>
        </w:r>
      </w:del>
      <w:proofErr w:type="spellStart"/>
      <w:ins w:id="303" w:author="David Hartley" w:date="2018-12-05T15:56:00Z">
        <w:r w:rsidR="00BC7B9A">
          <w:t>Simeos</w:t>
        </w:r>
      </w:ins>
      <w:proofErr w:type="spellEnd"/>
      <w:r w:rsidR="00031E9C">
        <w:t xml:space="preserve"> and </w:t>
      </w:r>
      <w:del w:id="304" w:author="David Hartley" w:date="2018-12-05T15:57:00Z">
        <w:r w:rsidR="00031E9C" w:rsidDel="00BC7B9A">
          <w:delText>Sex</w:delText>
        </w:r>
        <w:r w:rsidR="00C67D26" w:rsidDel="00BC7B9A">
          <w:delText>im</w:delText>
        </w:r>
        <w:r w:rsidR="00031E9C" w:rsidDel="00BC7B9A">
          <w:delText>o</w:delText>
        </w:r>
      </w:del>
      <w:proofErr w:type="spellStart"/>
      <w:ins w:id="305" w:author="David Hartley" w:date="2018-12-05T15:57:00Z">
        <w:r w:rsidR="00BC7B9A">
          <w:t>Simeo</w:t>
        </w:r>
      </w:ins>
      <w:proofErr w:type="spellEnd"/>
      <w:r w:rsidR="00031E9C">
        <w:t xml:space="preserve"> Sets are maintained in spreadsheets which are imported into Pacio</w:t>
      </w:r>
      <w:r w:rsidR="00756A3F">
        <w:t>, with extensive validity and consistency checking.</w:t>
      </w:r>
    </w:p>
    <w:p w14:paraId="14DD7446" w14:textId="50352F41" w:rsidR="00031E9C" w:rsidRDefault="00C67D26" w:rsidP="00031E9C">
      <w:del w:id="306" w:author="David Hartley" w:date="2018-12-05T15:56:00Z">
        <w:r w:rsidDel="00BC7B9A">
          <w:delText>Seximos</w:delText>
        </w:r>
      </w:del>
      <w:proofErr w:type="spellStart"/>
      <w:ins w:id="307" w:author="David Hartley" w:date="2018-12-05T15:56:00Z">
        <w:r w:rsidR="00BC7B9A">
          <w:t>Simeos</w:t>
        </w:r>
      </w:ins>
      <w:proofErr w:type="spellEnd"/>
      <w:r w:rsidR="00031E9C">
        <w:t xml:space="preserve"> and </w:t>
      </w:r>
      <w:del w:id="308" w:author="David Hartley" w:date="2018-12-05T15:57:00Z">
        <w:r w:rsidR="00031E9C" w:rsidDel="00BC7B9A">
          <w:delText>S</w:delText>
        </w:r>
        <w:r w:rsidR="000D2F8B" w:rsidDel="00BC7B9A">
          <w:delText>ex</w:delText>
        </w:r>
        <w:r w:rsidDel="00BC7B9A">
          <w:delText>im</w:delText>
        </w:r>
        <w:r w:rsidR="000D2F8B" w:rsidDel="00BC7B9A">
          <w:delText>o</w:delText>
        </w:r>
      </w:del>
      <w:proofErr w:type="spellStart"/>
      <w:ins w:id="309" w:author="David Hartley" w:date="2018-12-05T15:57:00Z">
        <w:r w:rsidR="00BC7B9A">
          <w:t>Simeo</w:t>
        </w:r>
      </w:ins>
      <w:proofErr w:type="spellEnd"/>
      <w:r w:rsidR="00031E9C">
        <w:t xml:space="preserve"> Sets are described fully in the separate </w:t>
      </w:r>
      <w:del w:id="310" w:author="David Hartley" w:date="2018-12-05T15:56:00Z">
        <w:r w:rsidDel="00BC7B9A">
          <w:delText>Seximos</w:delText>
        </w:r>
      </w:del>
      <w:ins w:id="311" w:author="David Hartley" w:date="2018-12-05T15:56:00Z">
        <w:r w:rsidR="00BC7B9A">
          <w:t>Simeos</w:t>
        </w:r>
      </w:ins>
      <w:r w:rsidR="00031E9C" w:rsidRPr="00FB3C52">
        <w:t xml:space="preserve">.docx </w:t>
      </w:r>
      <w:r w:rsidR="00031E9C">
        <w:t>document.</w:t>
      </w:r>
      <w:r w:rsidR="000D2F8B">
        <w:t xml:space="preserve"> [?? To be written]</w:t>
      </w:r>
    </w:p>
    <w:p w14:paraId="57502147" w14:textId="74BBE3F0" w:rsidR="00AD73CD" w:rsidRDefault="00AD73CD" w:rsidP="00AD73CD">
      <w:pPr>
        <w:pStyle w:val="Heading1"/>
      </w:pPr>
      <w:bookmarkStart w:id="312" w:name="_Toc531788615"/>
      <w:bookmarkEnd w:id="96"/>
      <w:r>
        <w:t>Points</w:t>
      </w:r>
      <w:r w:rsidR="0080170D">
        <w:t xml:space="preserve"> still</w:t>
      </w:r>
      <w:r>
        <w:t xml:space="preserve"> to cover</w:t>
      </w:r>
      <w:bookmarkEnd w:id="312"/>
    </w:p>
    <w:p w14:paraId="3160C635" w14:textId="3DE14F0F" w:rsidR="00137AD6" w:rsidRDefault="002D375A" w:rsidP="00B96FD1">
      <w:proofErr w:type="spellStart"/>
      <w:r>
        <w:t>Digid</w:t>
      </w:r>
      <w:r w:rsidR="00113904">
        <w:t>s</w:t>
      </w:r>
      <w:proofErr w:type="spellEnd"/>
      <w:r>
        <w:t xml:space="preserve"> for inter blockchain transactions</w:t>
      </w:r>
    </w:p>
    <w:p w14:paraId="58B5D754" w14:textId="0225FAC3" w:rsidR="00F2737C" w:rsidRDefault="00261F8B" w:rsidP="00B96FD1">
      <w:r>
        <w:t>H</w:t>
      </w:r>
      <w:del w:id="313" w:author="Marcell Nimfuehr" w:date="2018-11-29T09:01:00Z">
        <w:r w:rsidR="000F1970" w:rsidDel="009E6813">
          <w:delText>h</w:delText>
        </w:r>
      </w:del>
      <w:r w:rsidR="000F1970">
        <w:t>andling o</w:t>
      </w:r>
      <w:r w:rsidR="000828B4">
        <w:t>ther entity DBs</w:t>
      </w:r>
    </w:p>
    <w:p w14:paraId="1429014D" w14:textId="0611BDB8" w:rsidR="000F1970" w:rsidRDefault="007C3C81" w:rsidP="000F1970">
      <w:r>
        <w:t>E</w:t>
      </w:r>
      <w:r w:rsidR="005833E2">
        <w:t>ntity privacy issues</w:t>
      </w:r>
    </w:p>
    <w:p w14:paraId="0755B0D9" w14:textId="0423B1C1" w:rsidR="000F1970" w:rsidRDefault="000F1970" w:rsidP="000F1970">
      <w:r>
        <w:lastRenderedPageBreak/>
        <w:t>Specify how privacy settings will be handled for transactions and delements</w:t>
      </w:r>
    </w:p>
    <w:p w14:paraId="18729D87" w14:textId="71A7FC22" w:rsidR="005833E2" w:rsidRDefault="007C3C81" w:rsidP="00B96FD1">
      <w:r>
        <w:t>E</w:t>
      </w:r>
      <w:r w:rsidR="005833E2">
        <w:t>ntity data in own DB linking</w:t>
      </w:r>
    </w:p>
    <w:p w14:paraId="7EC1C43D" w14:textId="54808F57" w:rsidR="005833E2" w:rsidRDefault="000C503B" w:rsidP="00B96FD1">
      <w:proofErr w:type="spellStart"/>
      <w:r>
        <w:t>Ssro</w:t>
      </w:r>
      <w:proofErr w:type="spellEnd"/>
      <w:r>
        <w:t xml:space="preserve"> access to </w:t>
      </w:r>
      <w:r w:rsidR="005833E2">
        <w:t>entity specific stuff</w:t>
      </w:r>
    </w:p>
    <w:p w14:paraId="2959DEA2" w14:textId="02E3259A" w:rsidR="005833E2" w:rsidRDefault="005833E2" w:rsidP="00B96FD1">
      <w:r>
        <w:t>Include a</w:t>
      </w:r>
      <w:r w:rsidR="000C503B">
        <w:t xml:space="preserve">n equivalent to </w:t>
      </w:r>
      <w:r>
        <w:t xml:space="preserve">Charlie’s </w:t>
      </w:r>
      <w:r w:rsidR="000C503B">
        <w:t xml:space="preserve">following </w:t>
      </w:r>
      <w:r>
        <w:t>table?</w:t>
      </w:r>
    </w:p>
    <w:p w14:paraId="464DE6E4" w14:textId="6CFB9D43" w:rsidR="005833E2" w:rsidRDefault="005833E2" w:rsidP="00B96FD1">
      <w:pPr>
        <w:rPr>
          <w:noProof/>
        </w:rPr>
      </w:pPr>
      <w:r>
        <w:rPr>
          <w:noProof/>
        </w:rPr>
        <w:drawing>
          <wp:inline distT="0" distB="0" distL="0" distR="0" wp14:anchorId="0BCCFE6A" wp14:editId="117C782C">
            <wp:extent cx="5759450" cy="2581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2581910"/>
                    </a:xfrm>
                    <a:prstGeom prst="rect">
                      <a:avLst/>
                    </a:prstGeom>
                  </pic:spPr>
                </pic:pic>
              </a:graphicData>
            </a:graphic>
          </wp:inline>
        </w:drawing>
      </w:r>
    </w:p>
    <w:p w14:paraId="5F193A90" w14:textId="3CB43128" w:rsidR="005833E2" w:rsidRDefault="000C503B" w:rsidP="00B96FD1">
      <w:r>
        <w:t xml:space="preserve">Add a report writer section, and in that explain how </w:t>
      </w:r>
      <w:r w:rsidR="005833E2">
        <w:t xml:space="preserve">tables </w:t>
      </w:r>
      <w:r>
        <w:t xml:space="preserve">would </w:t>
      </w:r>
      <w:r w:rsidR="005833E2">
        <w:t>work</w:t>
      </w:r>
    </w:p>
    <w:p w14:paraId="069BD553" w14:textId="601B924E" w:rsidR="005833E2" w:rsidRDefault="005833E2" w:rsidP="00B96FD1">
      <w:r>
        <w:t>Cover nested data sets</w:t>
      </w:r>
      <w:r w:rsidR="000C503B">
        <w:t xml:space="preserve"> better</w:t>
      </w:r>
    </w:p>
    <w:p w14:paraId="1B83883F" w14:textId="1A6CA240" w:rsidR="005833E2" w:rsidRDefault="005833E2" w:rsidP="00B96FD1">
      <w:r>
        <w:t>Go into how comparative/prior period data will be handled especially re deprecated elements</w:t>
      </w:r>
      <w:r w:rsidR="000C503B">
        <w:t>.</w:t>
      </w:r>
    </w:p>
    <w:p w14:paraId="024F3382" w14:textId="0CEB4C0C" w:rsidR="005833E2" w:rsidRDefault="005833E2" w:rsidP="00B96FD1">
      <w:r>
        <w:t>Go into how Prior Period Adjustments (PPAs) will be handled</w:t>
      </w:r>
    </w:p>
    <w:p w14:paraId="21589A58" w14:textId="23AE2495" w:rsidR="00056217" w:rsidRDefault="000C503B" w:rsidP="00B96FD1">
      <w:r>
        <w:t>Decide h</w:t>
      </w:r>
      <w:r w:rsidR="00056217">
        <w:t xml:space="preserve">ow to handle transactions not committed to a data set </w:t>
      </w:r>
      <w:r>
        <w:t xml:space="preserve">due to the set </w:t>
      </w:r>
      <w:r w:rsidR="00056217">
        <w:t>not being closed</w:t>
      </w:r>
      <w:r>
        <w:t>.</w:t>
      </w:r>
    </w:p>
    <w:p w14:paraId="64A5D6AA" w14:textId="1D9A1406" w:rsidR="00E02F49" w:rsidRDefault="000C503B" w:rsidP="00B96FD1">
      <w:r>
        <w:t xml:space="preserve">Specify the </w:t>
      </w:r>
      <w:r w:rsidR="00E02F49">
        <w:t>Binary format</w:t>
      </w:r>
      <w:r>
        <w:t>.</w:t>
      </w:r>
      <w:r w:rsidR="00877C91">
        <w:t xml:space="preserve"> ION</w:t>
      </w:r>
      <w:r w:rsidR="00C531A2">
        <w:t xml:space="preserve"> or </w:t>
      </w:r>
      <w:proofErr w:type="spellStart"/>
      <w:r w:rsidR="00C531A2">
        <w:t>JsonB</w:t>
      </w:r>
      <w:proofErr w:type="spellEnd"/>
      <w:ins w:id="314" w:author="David Hartley" w:date="2018-12-05T15:53:00Z">
        <w:r w:rsidR="00BC7B9A">
          <w:t xml:space="preserve"> or </w:t>
        </w:r>
        <w:r w:rsidR="00BC7B9A" w:rsidRPr="00BC7B9A">
          <w:t>RFC 7049 Concise Binary Object Representation</w:t>
        </w:r>
      </w:ins>
      <w:r w:rsidR="00877C91">
        <w:t>?</w:t>
      </w:r>
    </w:p>
    <w:p w14:paraId="7DCF8B03" w14:textId="77777777" w:rsidR="000F1970" w:rsidRDefault="000F1970" w:rsidP="00B96FD1">
      <w:r>
        <w:t>Cover how data can be marked as outdated (without being deprecated)</w:t>
      </w:r>
    </w:p>
    <w:p w14:paraId="1A6BC122" w14:textId="143DDC10" w:rsidR="000F1970" w:rsidRDefault="000F1970" w:rsidP="00B96FD1">
      <w:r>
        <w:t>Cover how data can be deleted for GDPR requirements</w:t>
      </w:r>
    </w:p>
    <w:p w14:paraId="3C33E1D3" w14:textId="09CD0CAB" w:rsidR="000F1970" w:rsidRDefault="000F1970" w:rsidP="00B96FD1">
      <w:r>
        <w:t>Give more details of the various services</w:t>
      </w:r>
    </w:p>
    <w:p w14:paraId="1EC3D996" w14:textId="6B68EE18" w:rsidR="000F1970" w:rsidRDefault="00EC2127" w:rsidP="00B96FD1">
      <w:r>
        <w:t>Interaction between SSIM databases and data pruning</w:t>
      </w:r>
    </w:p>
    <w:p w14:paraId="3383046F" w14:textId="77777777" w:rsidR="00EC2127" w:rsidRDefault="00EC2127" w:rsidP="00B96FD1"/>
    <w:sectPr w:rsidR="00EC2127" w:rsidSect="007632C0">
      <w:headerReference w:type="default" r:id="rId31"/>
      <w:pgSz w:w="11906" w:h="16838" w:code="9"/>
      <w:pgMar w:top="1077" w:right="1418" w:bottom="1077" w:left="1418" w:header="567" w:footer="567"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7" w:author="Marcell Nimfuehr" w:date="2018-11-29T09:02:00Z" w:initials="MN">
    <w:p w14:paraId="52FA088E" w14:textId="77777777" w:rsidR="001B68FE" w:rsidRDefault="001B68FE">
      <w:pPr>
        <w:pStyle w:val="CommentText"/>
      </w:pPr>
      <w:r>
        <w:rPr>
          <w:rStyle w:val="CommentReference"/>
        </w:rPr>
        <w:annotationRef/>
      </w:r>
      <w:r>
        <w:t xml:space="preserve">After reading the document I think we should have chapter 0 and have a paragraph there describing for whom this document is. </w:t>
      </w:r>
    </w:p>
    <w:p w14:paraId="6D2CA2CF" w14:textId="77777777" w:rsidR="001B68FE" w:rsidRDefault="001B68FE">
      <w:pPr>
        <w:pStyle w:val="CommentText"/>
      </w:pPr>
    </w:p>
    <w:p w14:paraId="09EDE1A8" w14:textId="77777777" w:rsidR="001B68FE" w:rsidRDefault="001B68FE">
      <w:pPr>
        <w:pStyle w:val="CommentText"/>
      </w:pPr>
    </w:p>
    <w:p w14:paraId="001B3405" w14:textId="253DF90E" w:rsidR="001B68FE" w:rsidRDefault="001B68FE">
      <w:pPr>
        <w:pStyle w:val="CommentText"/>
      </w:pPr>
      <w:proofErr w:type="gramStart"/>
      <w:r>
        <w:t>Additionally</w:t>
      </w:r>
      <w:proofErr w:type="gramEnd"/>
      <w:r>
        <w:t xml:space="preserve"> what I am missing in the Overview: </w:t>
      </w:r>
      <w:r>
        <w:br/>
      </w:r>
      <w:r>
        <w:br/>
        <w:t xml:space="preserve">Why we need it? What is the difference to today? Why SSIM will be better? How will it be implemented in corporations? How will it become a global standard? What are the obstacles to overcome? </w:t>
      </w:r>
    </w:p>
  </w:comment>
  <w:comment w:id="98" w:author=". ." w:date="2018-11-29T22:18:00Z" w:initials="..">
    <w:p w14:paraId="4257422C" w14:textId="5401074D" w:rsidR="001B68FE" w:rsidRDefault="001B68FE">
      <w:pPr>
        <w:pStyle w:val="CommentText"/>
      </w:pPr>
      <w:r>
        <w:t xml:space="preserve">I'd be fine with this document being technical without diagrams and much explanations, provided I come here after reading a </w:t>
      </w:r>
      <w:proofErr w:type="gramStart"/>
      <w:r>
        <w:t>two page</w:t>
      </w:r>
      <w:proofErr w:type="gramEnd"/>
      <w:r>
        <w:t xml:space="preserve"> teaser where all the concepts are explained on one example ("can of beans transaction" as Marcell suggested) without enumerating all possibilities. I'd appreciate the teaser to save me some time/brain-cycles, make me like the model before exploring details.</w:t>
      </w:r>
      <w:r>
        <w:rPr>
          <w:rStyle w:val="CommentReference"/>
        </w:rPr>
        <w:annotationRef/>
      </w:r>
    </w:p>
  </w:comment>
  <w:comment w:id="99" w:author="David Hartley" w:date="2018-12-05T11:14:00Z" w:initials="DH">
    <w:p w14:paraId="273A4E9F" w14:textId="2FB632CB" w:rsidR="001B68FE" w:rsidRDefault="001B68FE">
      <w:pPr>
        <w:pStyle w:val="CommentText"/>
      </w:pPr>
      <w:r>
        <w:rPr>
          <w:rStyle w:val="CommentReference"/>
        </w:rPr>
        <w:annotationRef/>
      </w:r>
      <w:r>
        <w:t xml:space="preserve">Preamble added. Need to </w:t>
      </w:r>
      <w:proofErr w:type="spellStart"/>
      <w:r>
        <w:t>to</w:t>
      </w:r>
      <w:proofErr w:type="spellEnd"/>
      <w:r>
        <w:t xml:space="preserve"> write the “Case” document, which should also cover points raised by Marcell and </w:t>
      </w:r>
      <w:proofErr w:type="spellStart"/>
      <w:r>
        <w:t>Lefi</w:t>
      </w:r>
      <w:proofErr w:type="spellEnd"/>
      <w:r>
        <w:t xml:space="preserve"> some months back</w:t>
      </w:r>
    </w:p>
  </w:comment>
  <w:comment w:id="154" w:author="Marcell Nimfuehr" w:date="2018-11-29T08:49:00Z" w:initials="MN">
    <w:p w14:paraId="41F99114" w14:textId="77777777" w:rsidR="001B68FE" w:rsidRDefault="001B68FE">
      <w:pPr>
        <w:pStyle w:val="CommentText"/>
      </w:pPr>
      <w:r>
        <w:rPr>
          <w:rStyle w:val="CommentReference"/>
        </w:rPr>
        <w:annotationRef/>
      </w:r>
      <w:r>
        <w:t xml:space="preserve">Can you make two simple hand drawings? One where you show how the points are related. And secondly, if we take the invoice for the can of beans the process of how information is attached to the invoice. That would help greatly to understand it. </w:t>
      </w:r>
    </w:p>
    <w:p w14:paraId="58191312" w14:textId="37794284" w:rsidR="001B68FE" w:rsidRDefault="001B68FE">
      <w:pPr>
        <w:pStyle w:val="CommentText"/>
      </w:pPr>
    </w:p>
  </w:comment>
  <w:comment w:id="155" w:author="David Hartley" w:date="2018-12-05T11:43:00Z" w:initials="DH">
    <w:p w14:paraId="7BFDDAD3" w14:textId="2A30F929" w:rsidR="001B68FE" w:rsidRDefault="001B68FE">
      <w:pPr>
        <w:pStyle w:val="CommentText"/>
      </w:pPr>
      <w:r>
        <w:rPr>
          <w:rStyle w:val="CommentReference"/>
        </w:rPr>
        <w:annotationRef/>
      </w:r>
      <w:r>
        <w:t>Hard to do in a diagram! I have expanded the descriptions. The “Case” document can perhaps try for diagrams.</w:t>
      </w:r>
    </w:p>
  </w:comment>
  <w:comment w:id="212" w:author="Marcell Nimfuehr" w:date="2018-12-06T10:05:00Z" w:initials="MN">
    <w:p w14:paraId="07B878A5" w14:textId="77777777" w:rsidR="00F93F65" w:rsidRDefault="00F93F65" w:rsidP="00F93F65">
      <w:pPr>
        <w:pStyle w:val="CommentText"/>
      </w:pPr>
      <w:r>
        <w:rPr>
          <w:rStyle w:val="CommentReference"/>
        </w:rPr>
        <w:annotationRef/>
      </w:r>
      <w:r>
        <w:t xml:space="preserve">Before you dive into the specifics I as a reader need context. The line in the bullet list above doesn’t help me here. </w:t>
      </w:r>
      <w:r>
        <w:br/>
        <w:t xml:space="preserve">Example: </w:t>
      </w:r>
      <w:r>
        <w:br/>
        <w:t xml:space="preserve">In business there are many entities that cooperate on all levels: companies, people, organisations, apps and </w:t>
      </w:r>
      <w:proofErr w:type="spellStart"/>
      <w:r>
        <w:t>dapps</w:t>
      </w:r>
      <w:proofErr w:type="spellEnd"/>
      <w:r>
        <w:t xml:space="preserve">. Each of these entities exist exactly one time. A data system like SSIM needs to be able to uniquely identify each participant. This is needed to correctly address cooperation. Example: ACME ltd sends an invoice to Widget Inc. Only when both entities are identified in the system can we avoid fraudulent invoicing. This service is not only a technical database identifier but in its importance is comparable to a VAT-number.    </w:t>
      </w:r>
    </w:p>
    <w:p w14:paraId="47A70D01" w14:textId="6EAAABCA" w:rsidR="00F93F65" w:rsidRDefault="00F93F65">
      <w:pPr>
        <w:pStyle w:val="CommentText"/>
      </w:pPr>
    </w:p>
  </w:comment>
  <w:comment w:id="215" w:author="Marcell Nimfuehr" w:date="2018-12-06T10:06:00Z" w:initials="MN">
    <w:p w14:paraId="261F5331" w14:textId="77777777" w:rsidR="00F93F65" w:rsidRDefault="00F93F65" w:rsidP="00F93F65">
      <w:pPr>
        <w:pStyle w:val="CommentText"/>
      </w:pPr>
      <w:r>
        <w:rPr>
          <w:rStyle w:val="CommentReference"/>
        </w:rPr>
        <w:annotationRef/>
      </w:r>
      <w:r>
        <w:t xml:space="preserve">My context text suggestion: </w:t>
      </w:r>
      <w:r>
        <w:br/>
      </w:r>
      <w:r>
        <w:br/>
        <w:t xml:space="preserve">In a standardised environment, every data record (invoice, transactions, etc) needs to be classified. Classification has two main attributes, the content and a description what that content means. Example: the content is “Dollar” and the description is “Currency”. The Data Types Directory contains every type of information. In a dictionary it would be the first pages with general definitions. It describes the attributes of “currency”. </w:t>
      </w:r>
    </w:p>
    <w:p w14:paraId="50571443" w14:textId="37B14135" w:rsidR="00F93F65" w:rsidRDefault="00F93F65">
      <w:pPr>
        <w:pStyle w:val="CommentText"/>
      </w:pPr>
    </w:p>
  </w:comment>
  <w:comment w:id="229" w:author="Marcell Nimfuehr" w:date="2018-12-06T10:06:00Z" w:initials="MN">
    <w:p w14:paraId="7A524791" w14:textId="77777777" w:rsidR="00F93F65" w:rsidRDefault="00F93F65" w:rsidP="00F93F65">
      <w:pPr>
        <w:pStyle w:val="CommentText"/>
      </w:pPr>
      <w:r>
        <w:rPr>
          <w:rStyle w:val="CommentReference"/>
        </w:rPr>
        <w:annotationRef/>
      </w:r>
      <w:r>
        <w:t xml:space="preserve">To continue our example from above: while the Data Type Directory contains the definition of items such as “currency” the Facts Directory contains a list of 192 world currencies. The accounting app will choose the correct currency for an invoice from this directory. The Facts Directories are of utmost importance since they mirror the majority of business related actions. </w:t>
      </w:r>
    </w:p>
    <w:p w14:paraId="788F3A57" w14:textId="29BE0854" w:rsidR="00F93F65" w:rsidRDefault="00F93F65">
      <w:pPr>
        <w:pStyle w:val="CommentText"/>
      </w:pPr>
    </w:p>
  </w:comment>
  <w:comment w:id="230" w:author="Marcell Nimfuehr" w:date="2018-12-06T10:07:00Z" w:initials="MN">
    <w:p w14:paraId="6FCB6F1D" w14:textId="77777777" w:rsidR="00F93F65" w:rsidRDefault="00F93F65" w:rsidP="00F93F65">
      <w:pPr>
        <w:pStyle w:val="CommentText"/>
      </w:pPr>
      <w:r>
        <w:rPr>
          <w:rStyle w:val="CommentReference"/>
        </w:rPr>
        <w:annotationRef/>
      </w:r>
      <w:r>
        <w:t>I would put this paragraph before the one above and after the context paragraph</w:t>
      </w:r>
    </w:p>
    <w:p w14:paraId="60FF73F6" w14:textId="43109FB3" w:rsidR="00F93F65" w:rsidRDefault="00F93F65">
      <w:pPr>
        <w:pStyle w:val="CommentText"/>
      </w:pPr>
    </w:p>
  </w:comment>
  <w:comment w:id="236" w:author="Marcell Nimfuehr" w:date="2018-12-06T10:07:00Z" w:initials="MN">
    <w:p w14:paraId="37E48B40" w14:textId="77777777" w:rsidR="00F93F65" w:rsidRDefault="00F93F65" w:rsidP="00F93F65">
      <w:pPr>
        <w:pStyle w:val="CommentText"/>
      </w:pPr>
      <w:r>
        <w:rPr>
          <w:rStyle w:val="CommentReference"/>
        </w:rPr>
        <w:annotationRef/>
      </w:r>
      <w:r>
        <w:t>This is good for context…</w:t>
      </w:r>
    </w:p>
    <w:p w14:paraId="4C082545" w14:textId="6F8AB8E8" w:rsidR="00F93F65" w:rsidRDefault="00F93F65">
      <w:pPr>
        <w:pStyle w:val="CommentText"/>
      </w:pPr>
    </w:p>
  </w:comment>
  <w:comment w:id="241" w:author="Marcell Nimfuehr" w:date="2018-12-06T10:07:00Z" w:initials="MN">
    <w:p w14:paraId="3938C544" w14:textId="77777777" w:rsidR="00F93F65" w:rsidRDefault="00F93F65" w:rsidP="00F93F65">
      <w:pPr>
        <w:pStyle w:val="CommentText"/>
      </w:pPr>
      <w:r>
        <w:rPr>
          <w:rStyle w:val="CommentReference"/>
        </w:rPr>
        <w:annotationRef/>
      </w:r>
      <w:r>
        <w:t xml:space="preserve">Context: Let’s take the example of a final financial statement. This involves more than just transactions. It means to aggregate data from numerous sources (today on average of over 800 spreadsheets in a Fortune 500 company) with a particular set of rules. The result is then put into a presentation format so that it can be sent to the authorities. </w:t>
      </w:r>
      <w:r>
        <w:br/>
        <w:t>Applications of that magnitude will use some or all….</w:t>
      </w:r>
    </w:p>
    <w:p w14:paraId="191EB341" w14:textId="49CF8547" w:rsidR="00F93F65" w:rsidRDefault="00F93F65">
      <w:pPr>
        <w:pStyle w:val="CommentText"/>
      </w:pPr>
      <w:bookmarkStart w:id="242" w:name="_GoBack"/>
      <w:bookmarkEnd w:id="242"/>
    </w:p>
  </w:comment>
  <w:comment w:id="243" w:author="Marcell Nimfuehr" w:date="2018-11-29T08:54:00Z" w:initials="MN">
    <w:p w14:paraId="0F405F1B" w14:textId="39E2714C" w:rsidR="001B68FE" w:rsidRDefault="001B68FE">
      <w:pPr>
        <w:pStyle w:val="CommentText"/>
      </w:pPr>
      <w:r>
        <w:rPr>
          <w:rStyle w:val="CommentReference"/>
        </w:rPr>
        <w:annotationRef/>
      </w:r>
      <w:r>
        <w:t>If you switch Export and Import you get SIMEO</w:t>
      </w:r>
    </w:p>
  </w:comment>
  <w:comment w:id="244" w:author=". ." w:date="2018-11-29T22:25:00Z" w:initials="..">
    <w:p w14:paraId="7D79A113" w14:textId="2D2D175A" w:rsidR="001B68FE" w:rsidRDefault="001B68FE">
      <w:pPr>
        <w:pStyle w:val="CommentText"/>
      </w:pPr>
      <w:r>
        <w:t>I couldn't help thinking about sex with eskimos either</w:t>
      </w:r>
      <w:proofErr w:type="gramStart"/>
      <w:r>
        <w:t>: )</w:t>
      </w:r>
      <w:proofErr w:type="gramEnd"/>
      <w:r>
        <w:rPr>
          <w:rStyle w:val="CommentReference"/>
        </w:rPr>
        <w:annotationRef/>
      </w:r>
    </w:p>
  </w:comment>
  <w:comment w:id="245" w:author="David Hartley" w:date="2018-12-05T15:46:00Z" w:initials="DH">
    <w:p w14:paraId="443E508B" w14:textId="2DFA6806" w:rsidR="00207517" w:rsidRDefault="00207517">
      <w:pPr>
        <w:pStyle w:val="CommentText"/>
      </w:pPr>
      <w:r>
        <w:rPr>
          <w:rStyle w:val="CommentReference"/>
        </w:rPr>
        <w:annotationRef/>
      </w:r>
      <w:r>
        <w:t>Ok! SIMEO it is!</w:t>
      </w:r>
    </w:p>
  </w:comment>
  <w:comment w:id="269" w:author="Marcell Nimfuehr" w:date="2018-11-29T09:00:00Z" w:initials="MN">
    <w:p w14:paraId="2967CAE2" w14:textId="06CEC43C" w:rsidR="001B68FE" w:rsidRDefault="001B68FE">
      <w:pPr>
        <w:pStyle w:val="CommentText"/>
      </w:pPr>
      <w:r>
        <w:rPr>
          <w:rStyle w:val="CommentReference"/>
        </w:rPr>
        <w:annotationRef/>
      </w:r>
      <w:r>
        <w:t>The footnote is somewhere else</w:t>
      </w:r>
    </w:p>
  </w:comment>
  <w:comment w:id="270" w:author="David Hartley" w:date="2018-12-05T15:47:00Z" w:initials="DH">
    <w:p w14:paraId="3A1A391A" w14:textId="1ED54CC9" w:rsidR="00207517" w:rsidRDefault="00207517">
      <w:pPr>
        <w:pStyle w:val="CommentText"/>
      </w:pPr>
      <w:r>
        <w:rPr>
          <w:rStyle w:val="CommentReference"/>
        </w:rPr>
        <w:annotationRef/>
      </w:r>
      <w:r>
        <w:t xml:space="preserve">Yes. The footnote occurs on the page where first used with other uses linking to it. If you think that is confusing, then cross references other than the first one could be deleted.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1B3405" w15:done="0"/>
  <w15:commentEx w15:paraId="4257422C" w15:paraIdParent="001B3405" w15:done="0"/>
  <w15:commentEx w15:paraId="273A4E9F" w15:paraIdParent="001B3405" w15:done="0"/>
  <w15:commentEx w15:paraId="58191312" w15:done="0"/>
  <w15:commentEx w15:paraId="7BFDDAD3" w15:paraIdParent="58191312" w15:done="0"/>
  <w15:commentEx w15:paraId="47A70D01" w15:done="0"/>
  <w15:commentEx w15:paraId="50571443" w15:done="0"/>
  <w15:commentEx w15:paraId="788F3A57" w15:done="0"/>
  <w15:commentEx w15:paraId="60FF73F6" w15:done="0"/>
  <w15:commentEx w15:paraId="4C082545" w15:done="0"/>
  <w15:commentEx w15:paraId="191EB341" w15:done="0"/>
  <w15:commentEx w15:paraId="0F405F1B" w15:done="0"/>
  <w15:commentEx w15:paraId="7D79A113" w15:paraIdParent="0F405F1B" w15:done="0"/>
  <w15:commentEx w15:paraId="443E508B" w15:paraIdParent="0F405F1B" w15:done="0"/>
  <w15:commentEx w15:paraId="2967CAE2" w15:done="0"/>
  <w15:commentEx w15:paraId="3A1A391A" w15:paraIdParent="2967CA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1B3405" w16cid:durableId="1FAA298C"/>
  <w16cid:commentId w16cid:paraId="4257422C" w16cid:durableId="149D792F"/>
  <w16cid:commentId w16cid:paraId="273A4E9F" w16cid:durableId="1FB2317D"/>
  <w16cid:commentId w16cid:paraId="58191312" w16cid:durableId="1FAA268D"/>
  <w16cid:commentId w16cid:paraId="7BFDDAD3" w16cid:durableId="1FB2387B"/>
  <w16cid:commentId w16cid:paraId="47A70D01" w16cid:durableId="1FB372F2"/>
  <w16cid:commentId w16cid:paraId="50571443" w16cid:durableId="1FB3732D"/>
  <w16cid:commentId w16cid:paraId="788F3A57" w16cid:durableId="1FB37340"/>
  <w16cid:commentId w16cid:paraId="60FF73F6" w16cid:durableId="1FB37351"/>
  <w16cid:commentId w16cid:paraId="4C082545" w16cid:durableId="1FB37369"/>
  <w16cid:commentId w16cid:paraId="191EB341" w16cid:durableId="1FB3737A"/>
  <w16cid:commentId w16cid:paraId="0F405F1B" w16cid:durableId="1FAA27AB"/>
  <w16cid:commentId w16cid:paraId="7D79A113" w16cid:durableId="21D4522F"/>
  <w16cid:commentId w16cid:paraId="443E508B" w16cid:durableId="1FB27161"/>
  <w16cid:commentId w16cid:paraId="2967CAE2" w16cid:durableId="1FAA2926"/>
  <w16cid:commentId w16cid:paraId="3A1A391A" w16cid:durableId="1FB271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30D09" w14:textId="77777777" w:rsidR="00EB62D2" w:rsidRDefault="00EB62D2" w:rsidP="00D778FD">
      <w:r>
        <w:separator/>
      </w:r>
    </w:p>
  </w:endnote>
  <w:endnote w:type="continuationSeparator" w:id="0">
    <w:p w14:paraId="2110233A" w14:textId="77777777" w:rsidR="00EB62D2" w:rsidRDefault="00EB62D2" w:rsidP="00D77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73568" w14:textId="77777777" w:rsidR="00EB62D2" w:rsidRDefault="00EB62D2" w:rsidP="00D778FD">
      <w:r>
        <w:separator/>
      </w:r>
    </w:p>
  </w:footnote>
  <w:footnote w:type="continuationSeparator" w:id="0">
    <w:p w14:paraId="78C23E78" w14:textId="77777777" w:rsidR="00EB62D2" w:rsidRDefault="00EB62D2" w:rsidP="00D778FD">
      <w:r>
        <w:continuationSeparator/>
      </w:r>
    </w:p>
  </w:footnote>
  <w:footnote w:id="1">
    <w:p w14:paraId="120E8EDF" w14:textId="77777777" w:rsidR="001B68FE" w:rsidRPr="00B01DB7" w:rsidRDefault="001B68FE" w:rsidP="00532F4F">
      <w:pPr>
        <w:pStyle w:val="FootnoteText"/>
        <w:rPr>
          <w:lang w:val="en-US"/>
        </w:rPr>
      </w:pPr>
      <w:r>
        <w:rPr>
          <w:rStyle w:val="FootnoteReference"/>
        </w:rPr>
        <w:footnoteRef/>
      </w:r>
      <w:r>
        <w:t xml:space="preserve"> </w:t>
      </w:r>
      <w:r>
        <w:rPr>
          <w:lang w:val="en-US"/>
        </w:rPr>
        <w:t xml:space="preserve">Folksonomy is </w:t>
      </w:r>
      <w:r>
        <w:t xml:space="preserve">a user driven system of classifying and organizing online content. It was used by </w:t>
      </w:r>
      <w:hyperlink r:id="rId1" w:history="1">
        <w:r w:rsidRPr="00B01DB7">
          <w:rPr>
            <w:rStyle w:val="Hyperlink"/>
          </w:rPr>
          <w:t>Freebase</w:t>
        </w:r>
      </w:hyperlink>
      <w:r>
        <w:t>, a large (1.9 Billion triple) public knowledge base prior to its acquisition by Google.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648756"/>
      <w:docPartObj>
        <w:docPartGallery w:val="Page Numbers (Top of Page)"/>
        <w:docPartUnique/>
      </w:docPartObj>
    </w:sdtPr>
    <w:sdtEndPr/>
    <w:sdtContent>
      <w:p w14:paraId="3027764F" w14:textId="095CE01A" w:rsidR="001B68FE" w:rsidRDefault="001B68FE">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56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56</w:t>
        </w:r>
        <w:r>
          <w:rPr>
            <w:b/>
            <w:bCs/>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3A6D0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CE3E06"/>
    <w:multiLevelType w:val="multilevel"/>
    <w:tmpl w:val="938491EE"/>
    <w:styleLink w:val="Style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6E418D"/>
    <w:multiLevelType w:val="hybridMultilevel"/>
    <w:tmpl w:val="6DA27D3C"/>
    <w:lvl w:ilvl="0" w:tplc="0C090017">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3" w15:restartNumberingAfterBreak="0">
    <w:nsid w:val="093850CC"/>
    <w:multiLevelType w:val="hybridMultilevel"/>
    <w:tmpl w:val="D7EC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1006DCE"/>
    <w:multiLevelType w:val="hybridMultilevel"/>
    <w:tmpl w:val="AB42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821DF1"/>
    <w:multiLevelType w:val="hybridMultilevel"/>
    <w:tmpl w:val="BDA4C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716505"/>
    <w:multiLevelType w:val="hybridMultilevel"/>
    <w:tmpl w:val="29DEA422"/>
    <w:lvl w:ilvl="0" w:tplc="C114D378">
      <w:start w:val="1"/>
      <w:numFmt w:val="bullet"/>
      <w:pStyle w:val="ListBI1"/>
      <w:lvlText w:val="o"/>
      <w:lvlJc w:val="left"/>
      <w:pPr>
        <w:ind w:left="720" w:hanging="360"/>
      </w:pPr>
      <w:rPr>
        <w:rFonts w:ascii="Courier New" w:hAnsi="Courier New" w:cs="Courier New" w:hint="default"/>
      </w:rPr>
    </w:lvl>
    <w:lvl w:ilvl="1" w:tplc="41F6F88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33CBC"/>
    <w:multiLevelType w:val="hybridMultilevel"/>
    <w:tmpl w:val="C4243628"/>
    <w:lvl w:ilvl="0" w:tplc="42EA781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AA2354B"/>
    <w:multiLevelType w:val="hybridMultilevel"/>
    <w:tmpl w:val="71D21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D50DF3"/>
    <w:multiLevelType w:val="hybridMultilevel"/>
    <w:tmpl w:val="BD1A1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505790"/>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09600B8"/>
    <w:multiLevelType w:val="hybridMultilevel"/>
    <w:tmpl w:val="B99AE8EA"/>
    <w:lvl w:ilvl="0" w:tplc="66F084D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18719CF"/>
    <w:multiLevelType w:val="hybridMultilevel"/>
    <w:tmpl w:val="8CC61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453B6B"/>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84E0F8E"/>
    <w:multiLevelType w:val="hybridMultilevel"/>
    <w:tmpl w:val="DCEE2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E485C70"/>
    <w:multiLevelType w:val="hybridMultilevel"/>
    <w:tmpl w:val="20CA5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4C6BAE"/>
    <w:multiLevelType w:val="hybridMultilevel"/>
    <w:tmpl w:val="6BA04EE6"/>
    <w:lvl w:ilvl="0" w:tplc="4FEA3C1E">
      <w:start w:val="1"/>
      <w:numFmt w:val="bullet"/>
      <w:pStyle w:val="ListBI2"/>
      <w:lvlText w:val=""/>
      <w:lvlJc w:val="left"/>
      <w:pPr>
        <w:ind w:left="1012" w:hanging="360"/>
      </w:pPr>
      <w:rPr>
        <w:rFonts w:ascii="Wingdings" w:hAnsi="Wingdings" w:hint="default"/>
      </w:rPr>
    </w:lvl>
    <w:lvl w:ilvl="1" w:tplc="0C090003" w:tentative="1">
      <w:start w:val="1"/>
      <w:numFmt w:val="bullet"/>
      <w:lvlText w:val="o"/>
      <w:lvlJc w:val="left"/>
      <w:pPr>
        <w:ind w:left="1732" w:hanging="360"/>
      </w:pPr>
      <w:rPr>
        <w:rFonts w:ascii="Courier New" w:hAnsi="Courier New" w:cs="Courier New" w:hint="default"/>
      </w:rPr>
    </w:lvl>
    <w:lvl w:ilvl="2" w:tplc="0C090005" w:tentative="1">
      <w:start w:val="1"/>
      <w:numFmt w:val="bullet"/>
      <w:lvlText w:val=""/>
      <w:lvlJc w:val="left"/>
      <w:pPr>
        <w:ind w:left="2452" w:hanging="360"/>
      </w:pPr>
      <w:rPr>
        <w:rFonts w:ascii="Wingdings" w:hAnsi="Wingdings" w:hint="default"/>
      </w:rPr>
    </w:lvl>
    <w:lvl w:ilvl="3" w:tplc="0C090001" w:tentative="1">
      <w:start w:val="1"/>
      <w:numFmt w:val="bullet"/>
      <w:lvlText w:val=""/>
      <w:lvlJc w:val="left"/>
      <w:pPr>
        <w:ind w:left="3172" w:hanging="360"/>
      </w:pPr>
      <w:rPr>
        <w:rFonts w:ascii="Symbol" w:hAnsi="Symbol" w:hint="default"/>
      </w:rPr>
    </w:lvl>
    <w:lvl w:ilvl="4" w:tplc="0C090003" w:tentative="1">
      <w:start w:val="1"/>
      <w:numFmt w:val="bullet"/>
      <w:lvlText w:val="o"/>
      <w:lvlJc w:val="left"/>
      <w:pPr>
        <w:ind w:left="3892" w:hanging="360"/>
      </w:pPr>
      <w:rPr>
        <w:rFonts w:ascii="Courier New" w:hAnsi="Courier New" w:cs="Courier New" w:hint="default"/>
      </w:rPr>
    </w:lvl>
    <w:lvl w:ilvl="5" w:tplc="0C090005" w:tentative="1">
      <w:start w:val="1"/>
      <w:numFmt w:val="bullet"/>
      <w:lvlText w:val=""/>
      <w:lvlJc w:val="left"/>
      <w:pPr>
        <w:ind w:left="4612" w:hanging="360"/>
      </w:pPr>
      <w:rPr>
        <w:rFonts w:ascii="Wingdings" w:hAnsi="Wingdings" w:hint="default"/>
      </w:rPr>
    </w:lvl>
    <w:lvl w:ilvl="6" w:tplc="0C090001" w:tentative="1">
      <w:start w:val="1"/>
      <w:numFmt w:val="bullet"/>
      <w:lvlText w:val=""/>
      <w:lvlJc w:val="left"/>
      <w:pPr>
        <w:ind w:left="5332" w:hanging="360"/>
      </w:pPr>
      <w:rPr>
        <w:rFonts w:ascii="Symbol" w:hAnsi="Symbol" w:hint="default"/>
      </w:rPr>
    </w:lvl>
    <w:lvl w:ilvl="7" w:tplc="0C090003" w:tentative="1">
      <w:start w:val="1"/>
      <w:numFmt w:val="bullet"/>
      <w:lvlText w:val="o"/>
      <w:lvlJc w:val="left"/>
      <w:pPr>
        <w:ind w:left="6052" w:hanging="360"/>
      </w:pPr>
      <w:rPr>
        <w:rFonts w:ascii="Courier New" w:hAnsi="Courier New" w:cs="Courier New" w:hint="default"/>
      </w:rPr>
    </w:lvl>
    <w:lvl w:ilvl="8" w:tplc="0C090005" w:tentative="1">
      <w:start w:val="1"/>
      <w:numFmt w:val="bullet"/>
      <w:lvlText w:val=""/>
      <w:lvlJc w:val="left"/>
      <w:pPr>
        <w:ind w:left="6772" w:hanging="360"/>
      </w:pPr>
      <w:rPr>
        <w:rFonts w:ascii="Wingdings" w:hAnsi="Wingdings" w:hint="default"/>
      </w:rPr>
    </w:lvl>
  </w:abstractNum>
  <w:abstractNum w:abstractNumId="17" w15:restartNumberingAfterBreak="0">
    <w:nsid w:val="50495561"/>
    <w:multiLevelType w:val="hybridMultilevel"/>
    <w:tmpl w:val="49FE1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293D90"/>
    <w:multiLevelType w:val="hybridMultilevel"/>
    <w:tmpl w:val="F4C0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650088"/>
    <w:multiLevelType w:val="hybridMultilevel"/>
    <w:tmpl w:val="DCF2F1BA"/>
    <w:lvl w:ilvl="0" w:tplc="B49A262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7924189"/>
    <w:multiLevelType w:val="hybridMultilevel"/>
    <w:tmpl w:val="EDD0CE9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555929"/>
    <w:multiLevelType w:val="hybridMultilevel"/>
    <w:tmpl w:val="7318C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1903F4"/>
    <w:multiLevelType w:val="multilevel"/>
    <w:tmpl w:val="2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D135D7C"/>
    <w:multiLevelType w:val="hybridMultilevel"/>
    <w:tmpl w:val="4964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536C2E"/>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F1752EA"/>
    <w:multiLevelType w:val="hybridMultilevel"/>
    <w:tmpl w:val="3F8A228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629778B8"/>
    <w:multiLevelType w:val="multilevel"/>
    <w:tmpl w:val="318C108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7" w15:restartNumberingAfterBreak="0">
    <w:nsid w:val="62C02004"/>
    <w:multiLevelType w:val="hybridMultilevel"/>
    <w:tmpl w:val="B450E9FE"/>
    <w:lvl w:ilvl="0" w:tplc="1DE8A808">
      <w:numFmt w:val="bullet"/>
      <w:lvlText w:val="-"/>
      <w:lvlJc w:val="left"/>
      <w:pPr>
        <w:ind w:left="1074" w:hanging="360"/>
      </w:pPr>
      <w:rPr>
        <w:rFonts w:ascii="Calibri" w:eastAsiaTheme="minorEastAsia" w:hAnsi="Calibri" w:cs="Calibri" w:hint="default"/>
      </w:rPr>
    </w:lvl>
    <w:lvl w:ilvl="1" w:tplc="24090003" w:tentative="1">
      <w:start w:val="1"/>
      <w:numFmt w:val="bullet"/>
      <w:lvlText w:val="o"/>
      <w:lvlJc w:val="left"/>
      <w:pPr>
        <w:ind w:left="1794" w:hanging="360"/>
      </w:pPr>
      <w:rPr>
        <w:rFonts w:ascii="Courier New" w:hAnsi="Courier New" w:cs="Courier New" w:hint="default"/>
      </w:rPr>
    </w:lvl>
    <w:lvl w:ilvl="2" w:tplc="24090005" w:tentative="1">
      <w:start w:val="1"/>
      <w:numFmt w:val="bullet"/>
      <w:lvlText w:val=""/>
      <w:lvlJc w:val="left"/>
      <w:pPr>
        <w:ind w:left="2514" w:hanging="360"/>
      </w:pPr>
      <w:rPr>
        <w:rFonts w:ascii="Wingdings" w:hAnsi="Wingdings" w:hint="default"/>
      </w:rPr>
    </w:lvl>
    <w:lvl w:ilvl="3" w:tplc="24090001" w:tentative="1">
      <w:start w:val="1"/>
      <w:numFmt w:val="bullet"/>
      <w:lvlText w:val=""/>
      <w:lvlJc w:val="left"/>
      <w:pPr>
        <w:ind w:left="3234" w:hanging="360"/>
      </w:pPr>
      <w:rPr>
        <w:rFonts w:ascii="Symbol" w:hAnsi="Symbol" w:hint="default"/>
      </w:rPr>
    </w:lvl>
    <w:lvl w:ilvl="4" w:tplc="24090003" w:tentative="1">
      <w:start w:val="1"/>
      <w:numFmt w:val="bullet"/>
      <w:lvlText w:val="o"/>
      <w:lvlJc w:val="left"/>
      <w:pPr>
        <w:ind w:left="3954" w:hanging="360"/>
      </w:pPr>
      <w:rPr>
        <w:rFonts w:ascii="Courier New" w:hAnsi="Courier New" w:cs="Courier New" w:hint="default"/>
      </w:rPr>
    </w:lvl>
    <w:lvl w:ilvl="5" w:tplc="24090005" w:tentative="1">
      <w:start w:val="1"/>
      <w:numFmt w:val="bullet"/>
      <w:lvlText w:val=""/>
      <w:lvlJc w:val="left"/>
      <w:pPr>
        <w:ind w:left="4674" w:hanging="360"/>
      </w:pPr>
      <w:rPr>
        <w:rFonts w:ascii="Wingdings" w:hAnsi="Wingdings" w:hint="default"/>
      </w:rPr>
    </w:lvl>
    <w:lvl w:ilvl="6" w:tplc="24090001" w:tentative="1">
      <w:start w:val="1"/>
      <w:numFmt w:val="bullet"/>
      <w:lvlText w:val=""/>
      <w:lvlJc w:val="left"/>
      <w:pPr>
        <w:ind w:left="5394" w:hanging="360"/>
      </w:pPr>
      <w:rPr>
        <w:rFonts w:ascii="Symbol" w:hAnsi="Symbol" w:hint="default"/>
      </w:rPr>
    </w:lvl>
    <w:lvl w:ilvl="7" w:tplc="24090003" w:tentative="1">
      <w:start w:val="1"/>
      <w:numFmt w:val="bullet"/>
      <w:lvlText w:val="o"/>
      <w:lvlJc w:val="left"/>
      <w:pPr>
        <w:ind w:left="6114" w:hanging="360"/>
      </w:pPr>
      <w:rPr>
        <w:rFonts w:ascii="Courier New" w:hAnsi="Courier New" w:cs="Courier New" w:hint="default"/>
      </w:rPr>
    </w:lvl>
    <w:lvl w:ilvl="8" w:tplc="24090005" w:tentative="1">
      <w:start w:val="1"/>
      <w:numFmt w:val="bullet"/>
      <w:lvlText w:val=""/>
      <w:lvlJc w:val="left"/>
      <w:pPr>
        <w:ind w:left="6834" w:hanging="360"/>
      </w:pPr>
      <w:rPr>
        <w:rFonts w:ascii="Wingdings" w:hAnsi="Wingdings" w:hint="default"/>
      </w:rPr>
    </w:lvl>
  </w:abstractNum>
  <w:abstractNum w:abstractNumId="28" w15:restartNumberingAfterBreak="0">
    <w:nsid w:val="62E37C1F"/>
    <w:multiLevelType w:val="hybridMultilevel"/>
    <w:tmpl w:val="EF52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1A4503"/>
    <w:multiLevelType w:val="hybridMultilevel"/>
    <w:tmpl w:val="8AE283EC"/>
    <w:lvl w:ilvl="0" w:tplc="5EF66E00">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0" w15:restartNumberingAfterBreak="0">
    <w:nsid w:val="67091A07"/>
    <w:multiLevelType w:val="hybridMultilevel"/>
    <w:tmpl w:val="6A221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B96846"/>
    <w:multiLevelType w:val="hybridMultilevel"/>
    <w:tmpl w:val="38FCAE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2" w15:restartNumberingAfterBreak="0">
    <w:nsid w:val="6C0E12DA"/>
    <w:multiLevelType w:val="hybridMultilevel"/>
    <w:tmpl w:val="C5DC1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4E3F8D"/>
    <w:multiLevelType w:val="hybridMultilevel"/>
    <w:tmpl w:val="A1887292"/>
    <w:lvl w:ilvl="0" w:tplc="C814382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0A36A1C"/>
    <w:multiLevelType w:val="multilevel"/>
    <w:tmpl w:val="318C108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5" w15:restartNumberingAfterBreak="0">
    <w:nsid w:val="78F40396"/>
    <w:multiLevelType w:val="hybridMultilevel"/>
    <w:tmpl w:val="360CB2E4"/>
    <w:lvl w:ilvl="0" w:tplc="2FF4F804">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6" w15:restartNumberingAfterBreak="0">
    <w:nsid w:val="79A8687A"/>
    <w:multiLevelType w:val="hybridMultilevel"/>
    <w:tmpl w:val="B8289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56376A"/>
    <w:multiLevelType w:val="multilevel"/>
    <w:tmpl w:val="938491EE"/>
    <w:numStyleLink w:val="Style1"/>
  </w:abstractNum>
  <w:num w:numId="1">
    <w:abstractNumId w:val="18"/>
  </w:num>
  <w:num w:numId="2">
    <w:abstractNumId w:val="23"/>
  </w:num>
  <w:num w:numId="3">
    <w:abstractNumId w:val="4"/>
  </w:num>
  <w:num w:numId="4">
    <w:abstractNumId w:val="28"/>
  </w:num>
  <w:num w:numId="5">
    <w:abstractNumId w:val="20"/>
  </w:num>
  <w:num w:numId="6">
    <w:abstractNumId w:val="15"/>
  </w:num>
  <w:num w:numId="7">
    <w:abstractNumId w:val="21"/>
  </w:num>
  <w:num w:numId="8">
    <w:abstractNumId w:val="14"/>
  </w:num>
  <w:num w:numId="9">
    <w:abstractNumId w:val="31"/>
  </w:num>
  <w:num w:numId="10">
    <w:abstractNumId w:val="3"/>
  </w:num>
  <w:num w:numId="11">
    <w:abstractNumId w:val="24"/>
  </w:num>
  <w:num w:numId="12">
    <w:abstractNumId w:val="10"/>
  </w:num>
  <w:num w:numId="13">
    <w:abstractNumId w:val="17"/>
  </w:num>
  <w:num w:numId="14">
    <w:abstractNumId w:val="0"/>
  </w:num>
  <w:num w:numId="15">
    <w:abstractNumId w:val="6"/>
  </w:num>
  <w:num w:numId="16">
    <w:abstractNumId w:val="25"/>
  </w:num>
  <w:num w:numId="17">
    <w:abstractNumId w:val="16"/>
  </w:num>
  <w:num w:numId="18">
    <w:abstractNumId w:val="1"/>
  </w:num>
  <w:num w:numId="19">
    <w:abstractNumId w:val="37"/>
    <w:lvlOverride w:ilvl="0">
      <w:lvl w:ilvl="0">
        <w:start w:val="1"/>
        <w:numFmt w:val="bullet"/>
        <w:lvlText w:val=""/>
        <w:lvlJc w:val="left"/>
        <w:pPr>
          <w:tabs>
            <w:tab w:val="num" w:pos="360"/>
          </w:tabs>
          <w:ind w:left="360" w:hanging="360"/>
        </w:pPr>
        <w:rPr>
          <w:rFonts w:ascii="Symbol" w:hAnsi="Symbol" w:hint="default"/>
        </w:rPr>
      </w:lvl>
    </w:lvlOverride>
  </w:num>
  <w:num w:numId="20">
    <w:abstractNumId w:val="12"/>
  </w:num>
  <w:num w:numId="21">
    <w:abstractNumId w:val="9"/>
  </w:num>
  <w:num w:numId="22">
    <w:abstractNumId w:val="30"/>
  </w:num>
  <w:num w:numId="23">
    <w:abstractNumId w:val="8"/>
  </w:num>
  <w:num w:numId="24">
    <w:abstractNumId w:val="5"/>
  </w:num>
  <w:num w:numId="25">
    <w:abstractNumId w:val="36"/>
  </w:num>
  <w:num w:numId="26">
    <w:abstractNumId w:val="32"/>
  </w:num>
  <w:num w:numId="27">
    <w:abstractNumId w:val="13"/>
  </w:num>
  <w:num w:numId="28">
    <w:abstractNumId w:val="2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num>
  <w:num w:numId="31">
    <w:abstractNumId w:val="34"/>
  </w:num>
  <w:num w:numId="32">
    <w:abstractNumId w:val="26"/>
  </w:num>
  <w:num w:numId="33">
    <w:abstractNumId w:val="29"/>
  </w:num>
  <w:num w:numId="34">
    <w:abstractNumId w:val="35"/>
  </w:num>
  <w:num w:numId="35">
    <w:abstractNumId w:val="27"/>
  </w:num>
  <w:num w:numId="36">
    <w:abstractNumId w:val="7"/>
  </w:num>
  <w:num w:numId="37">
    <w:abstractNumId w:val="11"/>
  </w:num>
  <w:num w:numId="38">
    <w:abstractNumId w:val="19"/>
  </w:num>
  <w:num w:numId="39">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Hartley">
    <w15:presenceInfo w15:providerId="Windows Live" w15:userId="d4f31c33aacb3c84"/>
  </w15:person>
  <w15:person w15:author="Marcell Nimfuehr">
    <w15:presenceInfo w15:providerId="Windows Live" w15:userId="ea357de83b17969c"/>
  </w15:person>
  <w15:person w15:author=". .">
    <w15:presenceInfo w15:providerId="Windows Live" w15:userId="a5f8f8dd225fadd3"/>
  </w15:person>
  <w15:person w15:author="Trevor Watters">
    <w15:presenceInfo w15:providerId="Windows Live" w15:userId="e7379498c1a88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trackRevisions/>
  <w:defaultTabStop w:val="567"/>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51B"/>
    <w:rsid w:val="0000192D"/>
    <w:rsid w:val="00001D49"/>
    <w:rsid w:val="00001F14"/>
    <w:rsid w:val="000025B4"/>
    <w:rsid w:val="00002976"/>
    <w:rsid w:val="000032CC"/>
    <w:rsid w:val="00006D93"/>
    <w:rsid w:val="00007CED"/>
    <w:rsid w:val="000102B3"/>
    <w:rsid w:val="00010CCC"/>
    <w:rsid w:val="000114F9"/>
    <w:rsid w:val="00012147"/>
    <w:rsid w:val="00012AC7"/>
    <w:rsid w:val="0001304C"/>
    <w:rsid w:val="000132C7"/>
    <w:rsid w:val="0001397C"/>
    <w:rsid w:val="000147AF"/>
    <w:rsid w:val="00016298"/>
    <w:rsid w:val="000170A4"/>
    <w:rsid w:val="00020452"/>
    <w:rsid w:val="0002112F"/>
    <w:rsid w:val="00022437"/>
    <w:rsid w:val="00023E58"/>
    <w:rsid w:val="000241B8"/>
    <w:rsid w:val="00030A08"/>
    <w:rsid w:val="00031E9C"/>
    <w:rsid w:val="00033A7E"/>
    <w:rsid w:val="000341F2"/>
    <w:rsid w:val="00034225"/>
    <w:rsid w:val="000342D9"/>
    <w:rsid w:val="0003517B"/>
    <w:rsid w:val="000364F2"/>
    <w:rsid w:val="000369A8"/>
    <w:rsid w:val="00040525"/>
    <w:rsid w:val="000410C2"/>
    <w:rsid w:val="000438AE"/>
    <w:rsid w:val="00043B01"/>
    <w:rsid w:val="00043FAD"/>
    <w:rsid w:val="00044D05"/>
    <w:rsid w:val="00045858"/>
    <w:rsid w:val="00046C6C"/>
    <w:rsid w:val="000476C5"/>
    <w:rsid w:val="00047EBD"/>
    <w:rsid w:val="00047FB2"/>
    <w:rsid w:val="00050051"/>
    <w:rsid w:val="0005120D"/>
    <w:rsid w:val="000513FC"/>
    <w:rsid w:val="0005159C"/>
    <w:rsid w:val="00051EAE"/>
    <w:rsid w:val="0005226A"/>
    <w:rsid w:val="00056009"/>
    <w:rsid w:val="00056217"/>
    <w:rsid w:val="000564CE"/>
    <w:rsid w:val="00056DE2"/>
    <w:rsid w:val="0005719A"/>
    <w:rsid w:val="0005741F"/>
    <w:rsid w:val="00061275"/>
    <w:rsid w:val="00061721"/>
    <w:rsid w:val="000619C0"/>
    <w:rsid w:val="00061E8B"/>
    <w:rsid w:val="00062C26"/>
    <w:rsid w:val="00063AE7"/>
    <w:rsid w:val="00064323"/>
    <w:rsid w:val="0006456B"/>
    <w:rsid w:val="0006560E"/>
    <w:rsid w:val="00065FB0"/>
    <w:rsid w:val="0006697E"/>
    <w:rsid w:val="00067CB3"/>
    <w:rsid w:val="00070B4A"/>
    <w:rsid w:val="00070BA5"/>
    <w:rsid w:val="0007170D"/>
    <w:rsid w:val="00071B23"/>
    <w:rsid w:val="00071E34"/>
    <w:rsid w:val="00072372"/>
    <w:rsid w:val="000723C3"/>
    <w:rsid w:val="000727DC"/>
    <w:rsid w:val="00072CA9"/>
    <w:rsid w:val="00073361"/>
    <w:rsid w:val="000735DA"/>
    <w:rsid w:val="00073FE8"/>
    <w:rsid w:val="00074060"/>
    <w:rsid w:val="00074BD0"/>
    <w:rsid w:val="0007511E"/>
    <w:rsid w:val="00075A48"/>
    <w:rsid w:val="0007675F"/>
    <w:rsid w:val="00080E70"/>
    <w:rsid w:val="0008123B"/>
    <w:rsid w:val="00081A46"/>
    <w:rsid w:val="000828B4"/>
    <w:rsid w:val="00082D57"/>
    <w:rsid w:val="00083C2A"/>
    <w:rsid w:val="00084004"/>
    <w:rsid w:val="00084629"/>
    <w:rsid w:val="000847BC"/>
    <w:rsid w:val="00084A85"/>
    <w:rsid w:val="00085FDE"/>
    <w:rsid w:val="0008620C"/>
    <w:rsid w:val="00087648"/>
    <w:rsid w:val="00087799"/>
    <w:rsid w:val="0009196D"/>
    <w:rsid w:val="000921B1"/>
    <w:rsid w:val="0009222B"/>
    <w:rsid w:val="00092548"/>
    <w:rsid w:val="00092C2A"/>
    <w:rsid w:val="00094C90"/>
    <w:rsid w:val="00094F5B"/>
    <w:rsid w:val="000953E4"/>
    <w:rsid w:val="0009573D"/>
    <w:rsid w:val="00095AE4"/>
    <w:rsid w:val="0009675A"/>
    <w:rsid w:val="00097470"/>
    <w:rsid w:val="00097B4C"/>
    <w:rsid w:val="000A17AD"/>
    <w:rsid w:val="000A1989"/>
    <w:rsid w:val="000A1C17"/>
    <w:rsid w:val="000A1CC9"/>
    <w:rsid w:val="000A2CE7"/>
    <w:rsid w:val="000A2D50"/>
    <w:rsid w:val="000A4D05"/>
    <w:rsid w:val="000A56B6"/>
    <w:rsid w:val="000A5929"/>
    <w:rsid w:val="000A5F51"/>
    <w:rsid w:val="000A6FDB"/>
    <w:rsid w:val="000A7342"/>
    <w:rsid w:val="000A75E7"/>
    <w:rsid w:val="000A7E86"/>
    <w:rsid w:val="000B08D4"/>
    <w:rsid w:val="000B0BF4"/>
    <w:rsid w:val="000B11FC"/>
    <w:rsid w:val="000B208D"/>
    <w:rsid w:val="000B241C"/>
    <w:rsid w:val="000B32C0"/>
    <w:rsid w:val="000B65E2"/>
    <w:rsid w:val="000B6A82"/>
    <w:rsid w:val="000B7410"/>
    <w:rsid w:val="000C16B0"/>
    <w:rsid w:val="000C1A3C"/>
    <w:rsid w:val="000C2C4F"/>
    <w:rsid w:val="000C4184"/>
    <w:rsid w:val="000C503B"/>
    <w:rsid w:val="000C5B23"/>
    <w:rsid w:val="000C5F21"/>
    <w:rsid w:val="000C60AF"/>
    <w:rsid w:val="000C6FD4"/>
    <w:rsid w:val="000C73E9"/>
    <w:rsid w:val="000C76E2"/>
    <w:rsid w:val="000C7FC2"/>
    <w:rsid w:val="000D208E"/>
    <w:rsid w:val="000D28B2"/>
    <w:rsid w:val="000D2EF9"/>
    <w:rsid w:val="000D2F8B"/>
    <w:rsid w:val="000D3CFC"/>
    <w:rsid w:val="000D3FEF"/>
    <w:rsid w:val="000D437D"/>
    <w:rsid w:val="000D4B26"/>
    <w:rsid w:val="000D5196"/>
    <w:rsid w:val="000D51AA"/>
    <w:rsid w:val="000D5AC9"/>
    <w:rsid w:val="000D5B5F"/>
    <w:rsid w:val="000D5D6F"/>
    <w:rsid w:val="000D6C27"/>
    <w:rsid w:val="000D7326"/>
    <w:rsid w:val="000D7A09"/>
    <w:rsid w:val="000E04CB"/>
    <w:rsid w:val="000E0E15"/>
    <w:rsid w:val="000E1062"/>
    <w:rsid w:val="000E1B48"/>
    <w:rsid w:val="000E4CDC"/>
    <w:rsid w:val="000E5622"/>
    <w:rsid w:val="000E5A72"/>
    <w:rsid w:val="000E5F22"/>
    <w:rsid w:val="000E614B"/>
    <w:rsid w:val="000E6458"/>
    <w:rsid w:val="000E7021"/>
    <w:rsid w:val="000E7932"/>
    <w:rsid w:val="000E798B"/>
    <w:rsid w:val="000F0079"/>
    <w:rsid w:val="000F02ED"/>
    <w:rsid w:val="000F1817"/>
    <w:rsid w:val="000F1970"/>
    <w:rsid w:val="000F1E1F"/>
    <w:rsid w:val="000F3617"/>
    <w:rsid w:val="000F3AC2"/>
    <w:rsid w:val="000F3CF1"/>
    <w:rsid w:val="000F43D7"/>
    <w:rsid w:val="000F50B4"/>
    <w:rsid w:val="000F5855"/>
    <w:rsid w:val="000F5A24"/>
    <w:rsid w:val="000F6172"/>
    <w:rsid w:val="000F6617"/>
    <w:rsid w:val="00100125"/>
    <w:rsid w:val="00100A55"/>
    <w:rsid w:val="00101568"/>
    <w:rsid w:val="00101B01"/>
    <w:rsid w:val="0010275B"/>
    <w:rsid w:val="0010308F"/>
    <w:rsid w:val="0010357F"/>
    <w:rsid w:val="00103ACC"/>
    <w:rsid w:val="00104312"/>
    <w:rsid w:val="0010551A"/>
    <w:rsid w:val="00105F5B"/>
    <w:rsid w:val="001068F4"/>
    <w:rsid w:val="00106996"/>
    <w:rsid w:val="00107500"/>
    <w:rsid w:val="00107E7D"/>
    <w:rsid w:val="001101E5"/>
    <w:rsid w:val="00110758"/>
    <w:rsid w:val="00110D40"/>
    <w:rsid w:val="00111438"/>
    <w:rsid w:val="00113904"/>
    <w:rsid w:val="00114060"/>
    <w:rsid w:val="00114239"/>
    <w:rsid w:val="00114520"/>
    <w:rsid w:val="00115994"/>
    <w:rsid w:val="00117F98"/>
    <w:rsid w:val="00121C3E"/>
    <w:rsid w:val="00121CB7"/>
    <w:rsid w:val="00122F8D"/>
    <w:rsid w:val="0012302B"/>
    <w:rsid w:val="001242F8"/>
    <w:rsid w:val="00124494"/>
    <w:rsid w:val="00124ABE"/>
    <w:rsid w:val="00125993"/>
    <w:rsid w:val="00125FA5"/>
    <w:rsid w:val="00126E6C"/>
    <w:rsid w:val="00130482"/>
    <w:rsid w:val="00130A57"/>
    <w:rsid w:val="00130F10"/>
    <w:rsid w:val="00132159"/>
    <w:rsid w:val="0013370E"/>
    <w:rsid w:val="00133721"/>
    <w:rsid w:val="00134294"/>
    <w:rsid w:val="00135676"/>
    <w:rsid w:val="001363E4"/>
    <w:rsid w:val="00136A2F"/>
    <w:rsid w:val="00136B64"/>
    <w:rsid w:val="0013717A"/>
    <w:rsid w:val="00137AD6"/>
    <w:rsid w:val="00140D40"/>
    <w:rsid w:val="001426B0"/>
    <w:rsid w:val="00142C37"/>
    <w:rsid w:val="00143B27"/>
    <w:rsid w:val="00144BEE"/>
    <w:rsid w:val="001453C5"/>
    <w:rsid w:val="001454F2"/>
    <w:rsid w:val="0014602A"/>
    <w:rsid w:val="0014622E"/>
    <w:rsid w:val="00146B34"/>
    <w:rsid w:val="00146B58"/>
    <w:rsid w:val="0014709E"/>
    <w:rsid w:val="001471A7"/>
    <w:rsid w:val="00147ABD"/>
    <w:rsid w:val="00147EEB"/>
    <w:rsid w:val="00151006"/>
    <w:rsid w:val="00151085"/>
    <w:rsid w:val="00151E0B"/>
    <w:rsid w:val="001525FE"/>
    <w:rsid w:val="00152699"/>
    <w:rsid w:val="00152D5B"/>
    <w:rsid w:val="00154490"/>
    <w:rsid w:val="00155087"/>
    <w:rsid w:val="001561A3"/>
    <w:rsid w:val="00156B1A"/>
    <w:rsid w:val="00156F88"/>
    <w:rsid w:val="0015748A"/>
    <w:rsid w:val="00157DD5"/>
    <w:rsid w:val="00160301"/>
    <w:rsid w:val="0016088A"/>
    <w:rsid w:val="0016160A"/>
    <w:rsid w:val="00162704"/>
    <w:rsid w:val="00164147"/>
    <w:rsid w:val="00164248"/>
    <w:rsid w:val="0016538D"/>
    <w:rsid w:val="00165BE9"/>
    <w:rsid w:val="001667E1"/>
    <w:rsid w:val="00166D6C"/>
    <w:rsid w:val="00166E50"/>
    <w:rsid w:val="001679E6"/>
    <w:rsid w:val="0017041D"/>
    <w:rsid w:val="00170D55"/>
    <w:rsid w:val="0017201E"/>
    <w:rsid w:val="0017233A"/>
    <w:rsid w:val="0017252F"/>
    <w:rsid w:val="00172824"/>
    <w:rsid w:val="00173089"/>
    <w:rsid w:val="0017363A"/>
    <w:rsid w:val="0017447A"/>
    <w:rsid w:val="001749C1"/>
    <w:rsid w:val="00174E9E"/>
    <w:rsid w:val="00175B34"/>
    <w:rsid w:val="00175D77"/>
    <w:rsid w:val="00176E12"/>
    <w:rsid w:val="00177019"/>
    <w:rsid w:val="00177905"/>
    <w:rsid w:val="00177A56"/>
    <w:rsid w:val="00177F1A"/>
    <w:rsid w:val="001802A4"/>
    <w:rsid w:val="00180F44"/>
    <w:rsid w:val="001814D0"/>
    <w:rsid w:val="00181871"/>
    <w:rsid w:val="00181A11"/>
    <w:rsid w:val="00181C65"/>
    <w:rsid w:val="00181C6B"/>
    <w:rsid w:val="00182707"/>
    <w:rsid w:val="001836A8"/>
    <w:rsid w:val="00184748"/>
    <w:rsid w:val="00185C95"/>
    <w:rsid w:val="00185FC6"/>
    <w:rsid w:val="001865BE"/>
    <w:rsid w:val="0018670A"/>
    <w:rsid w:val="00186AE9"/>
    <w:rsid w:val="00186B4A"/>
    <w:rsid w:val="00186D92"/>
    <w:rsid w:val="00186F1E"/>
    <w:rsid w:val="001871F8"/>
    <w:rsid w:val="00187898"/>
    <w:rsid w:val="00191295"/>
    <w:rsid w:val="0019177C"/>
    <w:rsid w:val="001922A7"/>
    <w:rsid w:val="00192753"/>
    <w:rsid w:val="00192E79"/>
    <w:rsid w:val="001937DC"/>
    <w:rsid w:val="00193BEA"/>
    <w:rsid w:val="001A0F73"/>
    <w:rsid w:val="001A0FFC"/>
    <w:rsid w:val="001A1186"/>
    <w:rsid w:val="001A2097"/>
    <w:rsid w:val="001A292C"/>
    <w:rsid w:val="001A3CAC"/>
    <w:rsid w:val="001A414D"/>
    <w:rsid w:val="001A4E7D"/>
    <w:rsid w:val="001A6732"/>
    <w:rsid w:val="001A6947"/>
    <w:rsid w:val="001A6EF0"/>
    <w:rsid w:val="001A72F8"/>
    <w:rsid w:val="001A7D95"/>
    <w:rsid w:val="001A7EC4"/>
    <w:rsid w:val="001B09DD"/>
    <w:rsid w:val="001B0F33"/>
    <w:rsid w:val="001B521A"/>
    <w:rsid w:val="001B566E"/>
    <w:rsid w:val="001B5A53"/>
    <w:rsid w:val="001B5C24"/>
    <w:rsid w:val="001B6050"/>
    <w:rsid w:val="001B6867"/>
    <w:rsid w:val="001B68FE"/>
    <w:rsid w:val="001B69CB"/>
    <w:rsid w:val="001B6D1F"/>
    <w:rsid w:val="001B7030"/>
    <w:rsid w:val="001B7049"/>
    <w:rsid w:val="001B732D"/>
    <w:rsid w:val="001B7919"/>
    <w:rsid w:val="001C0652"/>
    <w:rsid w:val="001C0E90"/>
    <w:rsid w:val="001C4347"/>
    <w:rsid w:val="001C44D9"/>
    <w:rsid w:val="001C4542"/>
    <w:rsid w:val="001C4C94"/>
    <w:rsid w:val="001C557C"/>
    <w:rsid w:val="001C738B"/>
    <w:rsid w:val="001C7728"/>
    <w:rsid w:val="001D08D9"/>
    <w:rsid w:val="001D23AC"/>
    <w:rsid w:val="001D28A0"/>
    <w:rsid w:val="001D356E"/>
    <w:rsid w:val="001D3C46"/>
    <w:rsid w:val="001D3F43"/>
    <w:rsid w:val="001D431C"/>
    <w:rsid w:val="001D4886"/>
    <w:rsid w:val="001D589E"/>
    <w:rsid w:val="001D5DEF"/>
    <w:rsid w:val="001D6A63"/>
    <w:rsid w:val="001D6E0C"/>
    <w:rsid w:val="001D75E0"/>
    <w:rsid w:val="001E0078"/>
    <w:rsid w:val="001E200D"/>
    <w:rsid w:val="001E2C5D"/>
    <w:rsid w:val="001E34A6"/>
    <w:rsid w:val="001E663A"/>
    <w:rsid w:val="001E6785"/>
    <w:rsid w:val="001E6DC4"/>
    <w:rsid w:val="001E7FFB"/>
    <w:rsid w:val="001F0D86"/>
    <w:rsid w:val="001F0D9E"/>
    <w:rsid w:val="001F15AD"/>
    <w:rsid w:val="001F1676"/>
    <w:rsid w:val="001F2E7C"/>
    <w:rsid w:val="001F4113"/>
    <w:rsid w:val="001F47B3"/>
    <w:rsid w:val="001F4EE5"/>
    <w:rsid w:val="001F5903"/>
    <w:rsid w:val="001F6BE5"/>
    <w:rsid w:val="001F77E3"/>
    <w:rsid w:val="00201959"/>
    <w:rsid w:val="00203066"/>
    <w:rsid w:val="002036E2"/>
    <w:rsid w:val="00203DB4"/>
    <w:rsid w:val="00204C96"/>
    <w:rsid w:val="00205179"/>
    <w:rsid w:val="0020550D"/>
    <w:rsid w:val="00207517"/>
    <w:rsid w:val="00207939"/>
    <w:rsid w:val="00210700"/>
    <w:rsid w:val="002114FB"/>
    <w:rsid w:val="002119A3"/>
    <w:rsid w:val="00212A51"/>
    <w:rsid w:val="00216072"/>
    <w:rsid w:val="00217B6B"/>
    <w:rsid w:val="00220226"/>
    <w:rsid w:val="002204DD"/>
    <w:rsid w:val="00221B46"/>
    <w:rsid w:val="002220F2"/>
    <w:rsid w:val="0022271B"/>
    <w:rsid w:val="002229E7"/>
    <w:rsid w:val="00223244"/>
    <w:rsid w:val="00224B75"/>
    <w:rsid w:val="00225AE5"/>
    <w:rsid w:val="00225E7E"/>
    <w:rsid w:val="0022602A"/>
    <w:rsid w:val="0022619D"/>
    <w:rsid w:val="00226D4C"/>
    <w:rsid w:val="0022729A"/>
    <w:rsid w:val="00230491"/>
    <w:rsid w:val="00231912"/>
    <w:rsid w:val="00231D52"/>
    <w:rsid w:val="002338FF"/>
    <w:rsid w:val="0023429C"/>
    <w:rsid w:val="002343A2"/>
    <w:rsid w:val="00234C14"/>
    <w:rsid w:val="00234EC0"/>
    <w:rsid w:val="00235038"/>
    <w:rsid w:val="0023565F"/>
    <w:rsid w:val="00235E0D"/>
    <w:rsid w:val="00237259"/>
    <w:rsid w:val="00240151"/>
    <w:rsid w:val="0024032C"/>
    <w:rsid w:val="0024075F"/>
    <w:rsid w:val="00240928"/>
    <w:rsid w:val="00240D22"/>
    <w:rsid w:val="00241D89"/>
    <w:rsid w:val="00243F8C"/>
    <w:rsid w:val="0024409F"/>
    <w:rsid w:val="00244290"/>
    <w:rsid w:val="002450EA"/>
    <w:rsid w:val="00245C3D"/>
    <w:rsid w:val="00245CD4"/>
    <w:rsid w:val="00245F07"/>
    <w:rsid w:val="002460D9"/>
    <w:rsid w:val="00246E3F"/>
    <w:rsid w:val="002474A9"/>
    <w:rsid w:val="00247766"/>
    <w:rsid w:val="00250457"/>
    <w:rsid w:val="00251946"/>
    <w:rsid w:val="00254044"/>
    <w:rsid w:val="00254DC8"/>
    <w:rsid w:val="00255377"/>
    <w:rsid w:val="002564BC"/>
    <w:rsid w:val="00257A56"/>
    <w:rsid w:val="002603A1"/>
    <w:rsid w:val="00260705"/>
    <w:rsid w:val="00261F8B"/>
    <w:rsid w:val="00262431"/>
    <w:rsid w:val="0026329F"/>
    <w:rsid w:val="002651EB"/>
    <w:rsid w:val="00265D62"/>
    <w:rsid w:val="0026653D"/>
    <w:rsid w:val="00266689"/>
    <w:rsid w:val="00266E4F"/>
    <w:rsid w:val="0027117B"/>
    <w:rsid w:val="002722B8"/>
    <w:rsid w:val="002724A6"/>
    <w:rsid w:val="002727B3"/>
    <w:rsid w:val="00272F6E"/>
    <w:rsid w:val="00273499"/>
    <w:rsid w:val="0027374F"/>
    <w:rsid w:val="00273FF9"/>
    <w:rsid w:val="00274F3D"/>
    <w:rsid w:val="00274F7F"/>
    <w:rsid w:val="002758E7"/>
    <w:rsid w:val="002762FC"/>
    <w:rsid w:val="0027646D"/>
    <w:rsid w:val="00276A64"/>
    <w:rsid w:val="00276A9E"/>
    <w:rsid w:val="00276C3A"/>
    <w:rsid w:val="00280C62"/>
    <w:rsid w:val="00281250"/>
    <w:rsid w:val="00281A3D"/>
    <w:rsid w:val="00281E49"/>
    <w:rsid w:val="00282A1C"/>
    <w:rsid w:val="00282B97"/>
    <w:rsid w:val="002848A4"/>
    <w:rsid w:val="0028519A"/>
    <w:rsid w:val="002864C9"/>
    <w:rsid w:val="0029082C"/>
    <w:rsid w:val="002928E8"/>
    <w:rsid w:val="00292B3F"/>
    <w:rsid w:val="00293125"/>
    <w:rsid w:val="00295350"/>
    <w:rsid w:val="002953F6"/>
    <w:rsid w:val="00295EED"/>
    <w:rsid w:val="00295FEE"/>
    <w:rsid w:val="00296BED"/>
    <w:rsid w:val="00297688"/>
    <w:rsid w:val="002A0595"/>
    <w:rsid w:val="002A2198"/>
    <w:rsid w:val="002A3C8A"/>
    <w:rsid w:val="002A4B17"/>
    <w:rsid w:val="002A539D"/>
    <w:rsid w:val="002A7FB1"/>
    <w:rsid w:val="002B0344"/>
    <w:rsid w:val="002B1988"/>
    <w:rsid w:val="002B1E93"/>
    <w:rsid w:val="002B2552"/>
    <w:rsid w:val="002B2E33"/>
    <w:rsid w:val="002B4A30"/>
    <w:rsid w:val="002B4C0B"/>
    <w:rsid w:val="002B664C"/>
    <w:rsid w:val="002B6ABA"/>
    <w:rsid w:val="002B6B6F"/>
    <w:rsid w:val="002B7264"/>
    <w:rsid w:val="002B7671"/>
    <w:rsid w:val="002C1716"/>
    <w:rsid w:val="002C1ABA"/>
    <w:rsid w:val="002C1D7A"/>
    <w:rsid w:val="002C3184"/>
    <w:rsid w:val="002C3632"/>
    <w:rsid w:val="002C37CD"/>
    <w:rsid w:val="002C3E4D"/>
    <w:rsid w:val="002C40B3"/>
    <w:rsid w:val="002C4353"/>
    <w:rsid w:val="002C47A4"/>
    <w:rsid w:val="002C4927"/>
    <w:rsid w:val="002C4A79"/>
    <w:rsid w:val="002C50AF"/>
    <w:rsid w:val="002C5293"/>
    <w:rsid w:val="002C5360"/>
    <w:rsid w:val="002C5390"/>
    <w:rsid w:val="002C6BF3"/>
    <w:rsid w:val="002D0ABE"/>
    <w:rsid w:val="002D0AF6"/>
    <w:rsid w:val="002D375A"/>
    <w:rsid w:val="002D3EE0"/>
    <w:rsid w:val="002D591D"/>
    <w:rsid w:val="002D7069"/>
    <w:rsid w:val="002D78CC"/>
    <w:rsid w:val="002E0925"/>
    <w:rsid w:val="002E21CF"/>
    <w:rsid w:val="002E2FB5"/>
    <w:rsid w:val="002E423D"/>
    <w:rsid w:val="002E5E5A"/>
    <w:rsid w:val="002E5E62"/>
    <w:rsid w:val="002E7D12"/>
    <w:rsid w:val="002F0670"/>
    <w:rsid w:val="002F08AB"/>
    <w:rsid w:val="002F102C"/>
    <w:rsid w:val="002F239E"/>
    <w:rsid w:val="002F23E1"/>
    <w:rsid w:val="002F2FBB"/>
    <w:rsid w:val="002F40A1"/>
    <w:rsid w:val="002F478F"/>
    <w:rsid w:val="002F4FDF"/>
    <w:rsid w:val="002F4FE9"/>
    <w:rsid w:val="002F51C6"/>
    <w:rsid w:val="002F5BCE"/>
    <w:rsid w:val="002F5D52"/>
    <w:rsid w:val="002F61F8"/>
    <w:rsid w:val="002F6BA6"/>
    <w:rsid w:val="002F7A56"/>
    <w:rsid w:val="002F7A8D"/>
    <w:rsid w:val="002F7AD7"/>
    <w:rsid w:val="002F7AE1"/>
    <w:rsid w:val="002F7B80"/>
    <w:rsid w:val="00300ACF"/>
    <w:rsid w:val="00300AF2"/>
    <w:rsid w:val="00301221"/>
    <w:rsid w:val="0030161E"/>
    <w:rsid w:val="00303A73"/>
    <w:rsid w:val="00303A81"/>
    <w:rsid w:val="003051C9"/>
    <w:rsid w:val="003056EF"/>
    <w:rsid w:val="003066BA"/>
    <w:rsid w:val="00306828"/>
    <w:rsid w:val="00306D24"/>
    <w:rsid w:val="00306F1E"/>
    <w:rsid w:val="00311B49"/>
    <w:rsid w:val="00312F1C"/>
    <w:rsid w:val="0031404F"/>
    <w:rsid w:val="00314338"/>
    <w:rsid w:val="00314AE0"/>
    <w:rsid w:val="003172E7"/>
    <w:rsid w:val="00320CE5"/>
    <w:rsid w:val="00320E19"/>
    <w:rsid w:val="00320E2E"/>
    <w:rsid w:val="00322DAC"/>
    <w:rsid w:val="00322E61"/>
    <w:rsid w:val="003237E0"/>
    <w:rsid w:val="00323B30"/>
    <w:rsid w:val="0032415D"/>
    <w:rsid w:val="003248A0"/>
    <w:rsid w:val="003250A0"/>
    <w:rsid w:val="00325FA9"/>
    <w:rsid w:val="003264BC"/>
    <w:rsid w:val="00326559"/>
    <w:rsid w:val="00327CC6"/>
    <w:rsid w:val="00330AA1"/>
    <w:rsid w:val="00332ABD"/>
    <w:rsid w:val="00333AA0"/>
    <w:rsid w:val="0033458E"/>
    <w:rsid w:val="00334DC8"/>
    <w:rsid w:val="0033510B"/>
    <w:rsid w:val="003354B8"/>
    <w:rsid w:val="003369DE"/>
    <w:rsid w:val="00336FBA"/>
    <w:rsid w:val="00337666"/>
    <w:rsid w:val="003378A3"/>
    <w:rsid w:val="00340621"/>
    <w:rsid w:val="00341436"/>
    <w:rsid w:val="003417AE"/>
    <w:rsid w:val="00341F9C"/>
    <w:rsid w:val="00342F35"/>
    <w:rsid w:val="00343187"/>
    <w:rsid w:val="00345528"/>
    <w:rsid w:val="003456FD"/>
    <w:rsid w:val="00350D33"/>
    <w:rsid w:val="0035324C"/>
    <w:rsid w:val="00354357"/>
    <w:rsid w:val="00354F7B"/>
    <w:rsid w:val="003550F4"/>
    <w:rsid w:val="00355376"/>
    <w:rsid w:val="003553F8"/>
    <w:rsid w:val="00355CCB"/>
    <w:rsid w:val="00356E15"/>
    <w:rsid w:val="003574BD"/>
    <w:rsid w:val="003574DB"/>
    <w:rsid w:val="00361271"/>
    <w:rsid w:val="003614B7"/>
    <w:rsid w:val="003616FE"/>
    <w:rsid w:val="00362BF9"/>
    <w:rsid w:val="00362F10"/>
    <w:rsid w:val="00362F9D"/>
    <w:rsid w:val="003637E4"/>
    <w:rsid w:val="00363BDD"/>
    <w:rsid w:val="00364091"/>
    <w:rsid w:val="00364E3F"/>
    <w:rsid w:val="0036690E"/>
    <w:rsid w:val="003675D0"/>
    <w:rsid w:val="003707BA"/>
    <w:rsid w:val="00370C82"/>
    <w:rsid w:val="0037105D"/>
    <w:rsid w:val="00371751"/>
    <w:rsid w:val="00371C26"/>
    <w:rsid w:val="00371E61"/>
    <w:rsid w:val="003723D7"/>
    <w:rsid w:val="00372A75"/>
    <w:rsid w:val="00373976"/>
    <w:rsid w:val="00375123"/>
    <w:rsid w:val="003751BE"/>
    <w:rsid w:val="003757CB"/>
    <w:rsid w:val="00376A55"/>
    <w:rsid w:val="00376A62"/>
    <w:rsid w:val="00376DE3"/>
    <w:rsid w:val="0038035C"/>
    <w:rsid w:val="00381397"/>
    <w:rsid w:val="0038147C"/>
    <w:rsid w:val="00381A50"/>
    <w:rsid w:val="00381A99"/>
    <w:rsid w:val="00381D35"/>
    <w:rsid w:val="00382D93"/>
    <w:rsid w:val="00385132"/>
    <w:rsid w:val="00385480"/>
    <w:rsid w:val="003859D6"/>
    <w:rsid w:val="00385C97"/>
    <w:rsid w:val="00386533"/>
    <w:rsid w:val="00386888"/>
    <w:rsid w:val="00390E46"/>
    <w:rsid w:val="00391D74"/>
    <w:rsid w:val="003923C6"/>
    <w:rsid w:val="00392EBA"/>
    <w:rsid w:val="003933C3"/>
    <w:rsid w:val="003948EE"/>
    <w:rsid w:val="00394A04"/>
    <w:rsid w:val="00394F31"/>
    <w:rsid w:val="00395841"/>
    <w:rsid w:val="00395BE2"/>
    <w:rsid w:val="00395C5B"/>
    <w:rsid w:val="00395EAB"/>
    <w:rsid w:val="003979B2"/>
    <w:rsid w:val="003A1ADC"/>
    <w:rsid w:val="003A1AF2"/>
    <w:rsid w:val="003A210A"/>
    <w:rsid w:val="003A2270"/>
    <w:rsid w:val="003A2998"/>
    <w:rsid w:val="003A2B66"/>
    <w:rsid w:val="003A2F8E"/>
    <w:rsid w:val="003A3C3F"/>
    <w:rsid w:val="003A4F12"/>
    <w:rsid w:val="003A60DB"/>
    <w:rsid w:val="003A79BF"/>
    <w:rsid w:val="003B0253"/>
    <w:rsid w:val="003B02D7"/>
    <w:rsid w:val="003B057B"/>
    <w:rsid w:val="003B1A70"/>
    <w:rsid w:val="003B4015"/>
    <w:rsid w:val="003B4C5E"/>
    <w:rsid w:val="003B586D"/>
    <w:rsid w:val="003B5883"/>
    <w:rsid w:val="003B69ED"/>
    <w:rsid w:val="003B6BE6"/>
    <w:rsid w:val="003C0F7E"/>
    <w:rsid w:val="003C14FA"/>
    <w:rsid w:val="003C19AA"/>
    <w:rsid w:val="003C19FD"/>
    <w:rsid w:val="003C210E"/>
    <w:rsid w:val="003C23A5"/>
    <w:rsid w:val="003C325A"/>
    <w:rsid w:val="003C3AC6"/>
    <w:rsid w:val="003C3F2F"/>
    <w:rsid w:val="003C4DF9"/>
    <w:rsid w:val="003C50C9"/>
    <w:rsid w:val="003C546D"/>
    <w:rsid w:val="003C561A"/>
    <w:rsid w:val="003C644F"/>
    <w:rsid w:val="003C7810"/>
    <w:rsid w:val="003C7F09"/>
    <w:rsid w:val="003D0084"/>
    <w:rsid w:val="003D0C1F"/>
    <w:rsid w:val="003D1CE2"/>
    <w:rsid w:val="003D22E6"/>
    <w:rsid w:val="003D3953"/>
    <w:rsid w:val="003D427B"/>
    <w:rsid w:val="003D6204"/>
    <w:rsid w:val="003D635F"/>
    <w:rsid w:val="003D648D"/>
    <w:rsid w:val="003D6955"/>
    <w:rsid w:val="003D69CF"/>
    <w:rsid w:val="003D69F0"/>
    <w:rsid w:val="003D735C"/>
    <w:rsid w:val="003D736F"/>
    <w:rsid w:val="003E071E"/>
    <w:rsid w:val="003E10CA"/>
    <w:rsid w:val="003E2233"/>
    <w:rsid w:val="003E2FED"/>
    <w:rsid w:val="003E5162"/>
    <w:rsid w:val="003E566E"/>
    <w:rsid w:val="003E7396"/>
    <w:rsid w:val="003E79B4"/>
    <w:rsid w:val="003E7A5D"/>
    <w:rsid w:val="003F1B30"/>
    <w:rsid w:val="003F1FC8"/>
    <w:rsid w:val="003F2E3F"/>
    <w:rsid w:val="003F36C6"/>
    <w:rsid w:val="003F48A0"/>
    <w:rsid w:val="003F4FD9"/>
    <w:rsid w:val="003F56ED"/>
    <w:rsid w:val="003F677D"/>
    <w:rsid w:val="004001E3"/>
    <w:rsid w:val="00402752"/>
    <w:rsid w:val="004027A6"/>
    <w:rsid w:val="0040359A"/>
    <w:rsid w:val="0040389D"/>
    <w:rsid w:val="0040545C"/>
    <w:rsid w:val="0041082E"/>
    <w:rsid w:val="0041130B"/>
    <w:rsid w:val="004125FB"/>
    <w:rsid w:val="00412CC4"/>
    <w:rsid w:val="004130D2"/>
    <w:rsid w:val="00413CF3"/>
    <w:rsid w:val="004150DB"/>
    <w:rsid w:val="0041572F"/>
    <w:rsid w:val="004166AC"/>
    <w:rsid w:val="0041696F"/>
    <w:rsid w:val="0042056C"/>
    <w:rsid w:val="00420B70"/>
    <w:rsid w:val="00421260"/>
    <w:rsid w:val="004228B1"/>
    <w:rsid w:val="0042294C"/>
    <w:rsid w:val="00422B3C"/>
    <w:rsid w:val="00422B69"/>
    <w:rsid w:val="00422CB4"/>
    <w:rsid w:val="0042327B"/>
    <w:rsid w:val="00423791"/>
    <w:rsid w:val="00424E18"/>
    <w:rsid w:val="00427E0C"/>
    <w:rsid w:val="004306A5"/>
    <w:rsid w:val="00431A12"/>
    <w:rsid w:val="00432AA7"/>
    <w:rsid w:val="00433AE6"/>
    <w:rsid w:val="00437B06"/>
    <w:rsid w:val="0044032A"/>
    <w:rsid w:val="00440846"/>
    <w:rsid w:val="00440E51"/>
    <w:rsid w:val="004420DD"/>
    <w:rsid w:val="00443263"/>
    <w:rsid w:val="004446D0"/>
    <w:rsid w:val="004449D2"/>
    <w:rsid w:val="00444C6C"/>
    <w:rsid w:val="00447B04"/>
    <w:rsid w:val="00447E76"/>
    <w:rsid w:val="0045035A"/>
    <w:rsid w:val="00452165"/>
    <w:rsid w:val="004523C3"/>
    <w:rsid w:val="00452938"/>
    <w:rsid w:val="00452A9D"/>
    <w:rsid w:val="00452AFD"/>
    <w:rsid w:val="00453997"/>
    <w:rsid w:val="004544B9"/>
    <w:rsid w:val="004556AF"/>
    <w:rsid w:val="00455754"/>
    <w:rsid w:val="00455B91"/>
    <w:rsid w:val="004567E4"/>
    <w:rsid w:val="00457B1D"/>
    <w:rsid w:val="004610AB"/>
    <w:rsid w:val="00461856"/>
    <w:rsid w:val="0046253B"/>
    <w:rsid w:val="0046273C"/>
    <w:rsid w:val="00462E3A"/>
    <w:rsid w:val="00463A99"/>
    <w:rsid w:val="004642F3"/>
    <w:rsid w:val="00464BB9"/>
    <w:rsid w:val="004651D7"/>
    <w:rsid w:val="004656FC"/>
    <w:rsid w:val="00465A38"/>
    <w:rsid w:val="00465F72"/>
    <w:rsid w:val="004667BE"/>
    <w:rsid w:val="00470383"/>
    <w:rsid w:val="00470ECC"/>
    <w:rsid w:val="00473246"/>
    <w:rsid w:val="0047527A"/>
    <w:rsid w:val="004763AA"/>
    <w:rsid w:val="00476598"/>
    <w:rsid w:val="00476926"/>
    <w:rsid w:val="00476D39"/>
    <w:rsid w:val="00477254"/>
    <w:rsid w:val="0047783C"/>
    <w:rsid w:val="00477DEC"/>
    <w:rsid w:val="00482C4A"/>
    <w:rsid w:val="0048469B"/>
    <w:rsid w:val="0048474E"/>
    <w:rsid w:val="00484A6A"/>
    <w:rsid w:val="00484AE1"/>
    <w:rsid w:val="0048510D"/>
    <w:rsid w:val="0048527B"/>
    <w:rsid w:val="0048676A"/>
    <w:rsid w:val="00486889"/>
    <w:rsid w:val="0049247B"/>
    <w:rsid w:val="0049280A"/>
    <w:rsid w:val="004941AE"/>
    <w:rsid w:val="00494AB7"/>
    <w:rsid w:val="00495557"/>
    <w:rsid w:val="00495C65"/>
    <w:rsid w:val="0049607C"/>
    <w:rsid w:val="0049683A"/>
    <w:rsid w:val="004A0BD0"/>
    <w:rsid w:val="004A0D55"/>
    <w:rsid w:val="004A1705"/>
    <w:rsid w:val="004A1767"/>
    <w:rsid w:val="004A3438"/>
    <w:rsid w:val="004A39CB"/>
    <w:rsid w:val="004A6016"/>
    <w:rsid w:val="004A65F8"/>
    <w:rsid w:val="004A6BA6"/>
    <w:rsid w:val="004A6D24"/>
    <w:rsid w:val="004B2D8C"/>
    <w:rsid w:val="004B4CAD"/>
    <w:rsid w:val="004B62F5"/>
    <w:rsid w:val="004B6A3C"/>
    <w:rsid w:val="004B79C5"/>
    <w:rsid w:val="004C0775"/>
    <w:rsid w:val="004C07D6"/>
    <w:rsid w:val="004C0821"/>
    <w:rsid w:val="004C15BD"/>
    <w:rsid w:val="004C1B03"/>
    <w:rsid w:val="004C28F6"/>
    <w:rsid w:val="004C2AE9"/>
    <w:rsid w:val="004C2DA1"/>
    <w:rsid w:val="004C303B"/>
    <w:rsid w:val="004C31FA"/>
    <w:rsid w:val="004C5FE9"/>
    <w:rsid w:val="004C6A82"/>
    <w:rsid w:val="004D02AD"/>
    <w:rsid w:val="004D0DCA"/>
    <w:rsid w:val="004D25A6"/>
    <w:rsid w:val="004D272E"/>
    <w:rsid w:val="004D2AC6"/>
    <w:rsid w:val="004D33E4"/>
    <w:rsid w:val="004D3A36"/>
    <w:rsid w:val="004D43AF"/>
    <w:rsid w:val="004D4938"/>
    <w:rsid w:val="004D5B78"/>
    <w:rsid w:val="004D7178"/>
    <w:rsid w:val="004D72FC"/>
    <w:rsid w:val="004D7A8F"/>
    <w:rsid w:val="004D7C03"/>
    <w:rsid w:val="004D7EE4"/>
    <w:rsid w:val="004E04E8"/>
    <w:rsid w:val="004E1ED8"/>
    <w:rsid w:val="004E206C"/>
    <w:rsid w:val="004E2B76"/>
    <w:rsid w:val="004E4DA6"/>
    <w:rsid w:val="004E5571"/>
    <w:rsid w:val="004E6249"/>
    <w:rsid w:val="004E6693"/>
    <w:rsid w:val="004E7EC2"/>
    <w:rsid w:val="004F04E1"/>
    <w:rsid w:val="004F1FF8"/>
    <w:rsid w:val="004F2182"/>
    <w:rsid w:val="004F3FDC"/>
    <w:rsid w:val="004F4C59"/>
    <w:rsid w:val="004F5FCD"/>
    <w:rsid w:val="004F7670"/>
    <w:rsid w:val="005002EC"/>
    <w:rsid w:val="00500415"/>
    <w:rsid w:val="00500533"/>
    <w:rsid w:val="0050158A"/>
    <w:rsid w:val="0050266C"/>
    <w:rsid w:val="00502B23"/>
    <w:rsid w:val="00503855"/>
    <w:rsid w:val="005047DB"/>
    <w:rsid w:val="00504901"/>
    <w:rsid w:val="00505C77"/>
    <w:rsid w:val="00506B95"/>
    <w:rsid w:val="00507A2A"/>
    <w:rsid w:val="00507B2B"/>
    <w:rsid w:val="005108E7"/>
    <w:rsid w:val="00510B74"/>
    <w:rsid w:val="00510E3A"/>
    <w:rsid w:val="0051105A"/>
    <w:rsid w:val="005110FE"/>
    <w:rsid w:val="00511379"/>
    <w:rsid w:val="00511476"/>
    <w:rsid w:val="00511538"/>
    <w:rsid w:val="00511CE8"/>
    <w:rsid w:val="005138CA"/>
    <w:rsid w:val="0051436E"/>
    <w:rsid w:val="00514713"/>
    <w:rsid w:val="00514826"/>
    <w:rsid w:val="00514874"/>
    <w:rsid w:val="00514C9F"/>
    <w:rsid w:val="0051572A"/>
    <w:rsid w:val="00517919"/>
    <w:rsid w:val="005200E8"/>
    <w:rsid w:val="005214B6"/>
    <w:rsid w:val="005215F9"/>
    <w:rsid w:val="00521AB2"/>
    <w:rsid w:val="00522182"/>
    <w:rsid w:val="0052259D"/>
    <w:rsid w:val="0052286B"/>
    <w:rsid w:val="00522FB0"/>
    <w:rsid w:val="00523BC6"/>
    <w:rsid w:val="0052482D"/>
    <w:rsid w:val="00525216"/>
    <w:rsid w:val="00525C12"/>
    <w:rsid w:val="00526040"/>
    <w:rsid w:val="0052646C"/>
    <w:rsid w:val="005264CA"/>
    <w:rsid w:val="00526F50"/>
    <w:rsid w:val="00527137"/>
    <w:rsid w:val="0052767D"/>
    <w:rsid w:val="00527E73"/>
    <w:rsid w:val="00530F10"/>
    <w:rsid w:val="00532656"/>
    <w:rsid w:val="00532748"/>
    <w:rsid w:val="005328AD"/>
    <w:rsid w:val="00532BE2"/>
    <w:rsid w:val="00532DE0"/>
    <w:rsid w:val="00532F4F"/>
    <w:rsid w:val="00533238"/>
    <w:rsid w:val="00533685"/>
    <w:rsid w:val="005339B7"/>
    <w:rsid w:val="00534311"/>
    <w:rsid w:val="00534D6E"/>
    <w:rsid w:val="00535A39"/>
    <w:rsid w:val="005365D6"/>
    <w:rsid w:val="00536F74"/>
    <w:rsid w:val="0053732A"/>
    <w:rsid w:val="005377AF"/>
    <w:rsid w:val="005377B8"/>
    <w:rsid w:val="0054045F"/>
    <w:rsid w:val="00540718"/>
    <w:rsid w:val="00540B9C"/>
    <w:rsid w:val="00541759"/>
    <w:rsid w:val="00542A22"/>
    <w:rsid w:val="005432FB"/>
    <w:rsid w:val="00543825"/>
    <w:rsid w:val="00545721"/>
    <w:rsid w:val="00545D21"/>
    <w:rsid w:val="005461D0"/>
    <w:rsid w:val="005471A5"/>
    <w:rsid w:val="005478A6"/>
    <w:rsid w:val="00547A62"/>
    <w:rsid w:val="00547CD4"/>
    <w:rsid w:val="00551635"/>
    <w:rsid w:val="00551E14"/>
    <w:rsid w:val="005523DC"/>
    <w:rsid w:val="00552C96"/>
    <w:rsid w:val="00553287"/>
    <w:rsid w:val="0055341A"/>
    <w:rsid w:val="0055565E"/>
    <w:rsid w:val="00555CEA"/>
    <w:rsid w:val="00556597"/>
    <w:rsid w:val="005579EC"/>
    <w:rsid w:val="00557A2E"/>
    <w:rsid w:val="0056106A"/>
    <w:rsid w:val="005610FF"/>
    <w:rsid w:val="005614DC"/>
    <w:rsid w:val="005617C1"/>
    <w:rsid w:val="00563156"/>
    <w:rsid w:val="005640CD"/>
    <w:rsid w:val="00564A5E"/>
    <w:rsid w:val="005653A9"/>
    <w:rsid w:val="00567693"/>
    <w:rsid w:val="00567A64"/>
    <w:rsid w:val="00570306"/>
    <w:rsid w:val="0057091C"/>
    <w:rsid w:val="00571009"/>
    <w:rsid w:val="00571718"/>
    <w:rsid w:val="00572399"/>
    <w:rsid w:val="005728EE"/>
    <w:rsid w:val="00573189"/>
    <w:rsid w:val="00574399"/>
    <w:rsid w:val="005758C8"/>
    <w:rsid w:val="00576C41"/>
    <w:rsid w:val="0057712A"/>
    <w:rsid w:val="005771BF"/>
    <w:rsid w:val="00577532"/>
    <w:rsid w:val="00577E54"/>
    <w:rsid w:val="005810D2"/>
    <w:rsid w:val="005819C3"/>
    <w:rsid w:val="005833E2"/>
    <w:rsid w:val="00584CAD"/>
    <w:rsid w:val="00584DBE"/>
    <w:rsid w:val="005850CC"/>
    <w:rsid w:val="00585515"/>
    <w:rsid w:val="00586075"/>
    <w:rsid w:val="00586389"/>
    <w:rsid w:val="005865DA"/>
    <w:rsid w:val="00586783"/>
    <w:rsid w:val="00586D21"/>
    <w:rsid w:val="0058751B"/>
    <w:rsid w:val="005920AB"/>
    <w:rsid w:val="00592531"/>
    <w:rsid w:val="00594B5C"/>
    <w:rsid w:val="00594DE9"/>
    <w:rsid w:val="0059582F"/>
    <w:rsid w:val="00596A12"/>
    <w:rsid w:val="005972E6"/>
    <w:rsid w:val="00597821"/>
    <w:rsid w:val="005A00CB"/>
    <w:rsid w:val="005A0800"/>
    <w:rsid w:val="005A0B22"/>
    <w:rsid w:val="005A1775"/>
    <w:rsid w:val="005A2A37"/>
    <w:rsid w:val="005A2C31"/>
    <w:rsid w:val="005A31AD"/>
    <w:rsid w:val="005A339C"/>
    <w:rsid w:val="005A403F"/>
    <w:rsid w:val="005A4311"/>
    <w:rsid w:val="005A4BCF"/>
    <w:rsid w:val="005A4FF2"/>
    <w:rsid w:val="005A5306"/>
    <w:rsid w:val="005A5968"/>
    <w:rsid w:val="005A638D"/>
    <w:rsid w:val="005A6FD2"/>
    <w:rsid w:val="005B06E2"/>
    <w:rsid w:val="005B082A"/>
    <w:rsid w:val="005B1213"/>
    <w:rsid w:val="005B1FD2"/>
    <w:rsid w:val="005B311B"/>
    <w:rsid w:val="005B5BF1"/>
    <w:rsid w:val="005B6800"/>
    <w:rsid w:val="005B7976"/>
    <w:rsid w:val="005B7C93"/>
    <w:rsid w:val="005C1CB2"/>
    <w:rsid w:val="005C282C"/>
    <w:rsid w:val="005C2974"/>
    <w:rsid w:val="005C2BD4"/>
    <w:rsid w:val="005C4244"/>
    <w:rsid w:val="005C5598"/>
    <w:rsid w:val="005C5C64"/>
    <w:rsid w:val="005C6AC7"/>
    <w:rsid w:val="005C6E2B"/>
    <w:rsid w:val="005C7A87"/>
    <w:rsid w:val="005D0DE2"/>
    <w:rsid w:val="005D1091"/>
    <w:rsid w:val="005D378E"/>
    <w:rsid w:val="005D3995"/>
    <w:rsid w:val="005D3BC1"/>
    <w:rsid w:val="005D46FE"/>
    <w:rsid w:val="005D5D48"/>
    <w:rsid w:val="005D6926"/>
    <w:rsid w:val="005D69AA"/>
    <w:rsid w:val="005D7857"/>
    <w:rsid w:val="005D7C48"/>
    <w:rsid w:val="005E069F"/>
    <w:rsid w:val="005E081A"/>
    <w:rsid w:val="005E0AB6"/>
    <w:rsid w:val="005E1502"/>
    <w:rsid w:val="005E1530"/>
    <w:rsid w:val="005E1F11"/>
    <w:rsid w:val="005E3976"/>
    <w:rsid w:val="005E4802"/>
    <w:rsid w:val="005E4A2C"/>
    <w:rsid w:val="005E4D15"/>
    <w:rsid w:val="005E532E"/>
    <w:rsid w:val="005E7AEC"/>
    <w:rsid w:val="005F08B8"/>
    <w:rsid w:val="005F1627"/>
    <w:rsid w:val="005F20CC"/>
    <w:rsid w:val="005F37F1"/>
    <w:rsid w:val="005F44E8"/>
    <w:rsid w:val="005F65FE"/>
    <w:rsid w:val="005F6D72"/>
    <w:rsid w:val="005F75A6"/>
    <w:rsid w:val="00600151"/>
    <w:rsid w:val="00600350"/>
    <w:rsid w:val="00601798"/>
    <w:rsid w:val="00602D13"/>
    <w:rsid w:val="00603874"/>
    <w:rsid w:val="00603C9B"/>
    <w:rsid w:val="00604246"/>
    <w:rsid w:val="00604CEF"/>
    <w:rsid w:val="00604D83"/>
    <w:rsid w:val="006050FE"/>
    <w:rsid w:val="006059A1"/>
    <w:rsid w:val="00606064"/>
    <w:rsid w:val="0060647C"/>
    <w:rsid w:val="006068BA"/>
    <w:rsid w:val="00606A08"/>
    <w:rsid w:val="00607B73"/>
    <w:rsid w:val="0061084F"/>
    <w:rsid w:val="00611923"/>
    <w:rsid w:val="006126BF"/>
    <w:rsid w:val="00613EAD"/>
    <w:rsid w:val="00614A43"/>
    <w:rsid w:val="00614B01"/>
    <w:rsid w:val="0061567F"/>
    <w:rsid w:val="006167D8"/>
    <w:rsid w:val="006178C4"/>
    <w:rsid w:val="006206D5"/>
    <w:rsid w:val="00620B5B"/>
    <w:rsid w:val="00621AD8"/>
    <w:rsid w:val="0062213A"/>
    <w:rsid w:val="00622986"/>
    <w:rsid w:val="0062350F"/>
    <w:rsid w:val="00623542"/>
    <w:rsid w:val="00624AD0"/>
    <w:rsid w:val="00625DF3"/>
    <w:rsid w:val="00626B30"/>
    <w:rsid w:val="00627158"/>
    <w:rsid w:val="00630E40"/>
    <w:rsid w:val="006322C5"/>
    <w:rsid w:val="006355B2"/>
    <w:rsid w:val="006357C1"/>
    <w:rsid w:val="00635DD1"/>
    <w:rsid w:val="006373EA"/>
    <w:rsid w:val="006378E4"/>
    <w:rsid w:val="00637A33"/>
    <w:rsid w:val="00637C07"/>
    <w:rsid w:val="00637F55"/>
    <w:rsid w:val="00640EC9"/>
    <w:rsid w:val="00643155"/>
    <w:rsid w:val="00643224"/>
    <w:rsid w:val="006435C2"/>
    <w:rsid w:val="00644B35"/>
    <w:rsid w:val="00644B3D"/>
    <w:rsid w:val="00644C87"/>
    <w:rsid w:val="0064533A"/>
    <w:rsid w:val="00645F6F"/>
    <w:rsid w:val="0064729F"/>
    <w:rsid w:val="00647322"/>
    <w:rsid w:val="00653621"/>
    <w:rsid w:val="00655AD9"/>
    <w:rsid w:val="00656C32"/>
    <w:rsid w:val="006579FD"/>
    <w:rsid w:val="006604B8"/>
    <w:rsid w:val="0066096D"/>
    <w:rsid w:val="00663527"/>
    <w:rsid w:val="0066547C"/>
    <w:rsid w:val="00666D6E"/>
    <w:rsid w:val="006671BB"/>
    <w:rsid w:val="00667504"/>
    <w:rsid w:val="00667532"/>
    <w:rsid w:val="00670797"/>
    <w:rsid w:val="00670A97"/>
    <w:rsid w:val="0067107E"/>
    <w:rsid w:val="006716D8"/>
    <w:rsid w:val="006721BF"/>
    <w:rsid w:val="006722EB"/>
    <w:rsid w:val="006729B4"/>
    <w:rsid w:val="00672F77"/>
    <w:rsid w:val="006734F6"/>
    <w:rsid w:val="00674517"/>
    <w:rsid w:val="0067491F"/>
    <w:rsid w:val="006760F2"/>
    <w:rsid w:val="006763A2"/>
    <w:rsid w:val="00677D3E"/>
    <w:rsid w:val="0068069D"/>
    <w:rsid w:val="00680EE5"/>
    <w:rsid w:val="0068199D"/>
    <w:rsid w:val="00681D40"/>
    <w:rsid w:val="00682656"/>
    <w:rsid w:val="00682799"/>
    <w:rsid w:val="00682B24"/>
    <w:rsid w:val="00683F23"/>
    <w:rsid w:val="00684055"/>
    <w:rsid w:val="00684992"/>
    <w:rsid w:val="00684B3F"/>
    <w:rsid w:val="00684F53"/>
    <w:rsid w:val="00685C2C"/>
    <w:rsid w:val="006879C4"/>
    <w:rsid w:val="00687B18"/>
    <w:rsid w:val="00692113"/>
    <w:rsid w:val="00692473"/>
    <w:rsid w:val="00693459"/>
    <w:rsid w:val="00696A17"/>
    <w:rsid w:val="00696C02"/>
    <w:rsid w:val="00696FB6"/>
    <w:rsid w:val="006973B0"/>
    <w:rsid w:val="00697749"/>
    <w:rsid w:val="0069782A"/>
    <w:rsid w:val="00697931"/>
    <w:rsid w:val="006A161C"/>
    <w:rsid w:val="006A1A3C"/>
    <w:rsid w:val="006A2A20"/>
    <w:rsid w:val="006A32D3"/>
    <w:rsid w:val="006A457C"/>
    <w:rsid w:val="006A5173"/>
    <w:rsid w:val="006A5483"/>
    <w:rsid w:val="006A581A"/>
    <w:rsid w:val="006A5AD3"/>
    <w:rsid w:val="006A5F20"/>
    <w:rsid w:val="006A6A5E"/>
    <w:rsid w:val="006A74A6"/>
    <w:rsid w:val="006A7854"/>
    <w:rsid w:val="006B0333"/>
    <w:rsid w:val="006B0750"/>
    <w:rsid w:val="006B07CE"/>
    <w:rsid w:val="006B1243"/>
    <w:rsid w:val="006B1EA2"/>
    <w:rsid w:val="006B27A2"/>
    <w:rsid w:val="006B2CA9"/>
    <w:rsid w:val="006B40F9"/>
    <w:rsid w:val="006B5084"/>
    <w:rsid w:val="006B560A"/>
    <w:rsid w:val="006B5C2D"/>
    <w:rsid w:val="006B661B"/>
    <w:rsid w:val="006B6B28"/>
    <w:rsid w:val="006B7933"/>
    <w:rsid w:val="006C2FAA"/>
    <w:rsid w:val="006C330D"/>
    <w:rsid w:val="006C36B6"/>
    <w:rsid w:val="006C382A"/>
    <w:rsid w:val="006C44D7"/>
    <w:rsid w:val="006C664D"/>
    <w:rsid w:val="006C73D2"/>
    <w:rsid w:val="006C7748"/>
    <w:rsid w:val="006C7D0C"/>
    <w:rsid w:val="006D0039"/>
    <w:rsid w:val="006D07A6"/>
    <w:rsid w:val="006D0CBD"/>
    <w:rsid w:val="006D1444"/>
    <w:rsid w:val="006D22CF"/>
    <w:rsid w:val="006D2E5B"/>
    <w:rsid w:val="006D311C"/>
    <w:rsid w:val="006D323B"/>
    <w:rsid w:val="006D3DD2"/>
    <w:rsid w:val="006D4C23"/>
    <w:rsid w:val="006D4C42"/>
    <w:rsid w:val="006D5284"/>
    <w:rsid w:val="006D58F4"/>
    <w:rsid w:val="006D65F1"/>
    <w:rsid w:val="006D7265"/>
    <w:rsid w:val="006D72CA"/>
    <w:rsid w:val="006D7F55"/>
    <w:rsid w:val="006D7FB0"/>
    <w:rsid w:val="006E164B"/>
    <w:rsid w:val="006E28F4"/>
    <w:rsid w:val="006E2AF9"/>
    <w:rsid w:val="006E2C1A"/>
    <w:rsid w:val="006E3460"/>
    <w:rsid w:val="006E3AC6"/>
    <w:rsid w:val="006E5155"/>
    <w:rsid w:val="006E52ED"/>
    <w:rsid w:val="006E6046"/>
    <w:rsid w:val="006E6E98"/>
    <w:rsid w:val="006E706D"/>
    <w:rsid w:val="006E7362"/>
    <w:rsid w:val="006E779F"/>
    <w:rsid w:val="006F0DE7"/>
    <w:rsid w:val="006F0F12"/>
    <w:rsid w:val="006F1EF7"/>
    <w:rsid w:val="006F241E"/>
    <w:rsid w:val="006F2E72"/>
    <w:rsid w:val="006F31C3"/>
    <w:rsid w:val="006F37E2"/>
    <w:rsid w:val="006F4E64"/>
    <w:rsid w:val="006F762F"/>
    <w:rsid w:val="007002FB"/>
    <w:rsid w:val="00700835"/>
    <w:rsid w:val="007009F7"/>
    <w:rsid w:val="00701141"/>
    <w:rsid w:val="007014C8"/>
    <w:rsid w:val="00701C0D"/>
    <w:rsid w:val="00702301"/>
    <w:rsid w:val="0070309F"/>
    <w:rsid w:val="0070536C"/>
    <w:rsid w:val="00706033"/>
    <w:rsid w:val="007070F1"/>
    <w:rsid w:val="007071EF"/>
    <w:rsid w:val="007073BC"/>
    <w:rsid w:val="00707CCB"/>
    <w:rsid w:val="007114C9"/>
    <w:rsid w:val="00712827"/>
    <w:rsid w:val="00714648"/>
    <w:rsid w:val="00715C10"/>
    <w:rsid w:val="00715F5B"/>
    <w:rsid w:val="007166E1"/>
    <w:rsid w:val="00716D2F"/>
    <w:rsid w:val="007179B5"/>
    <w:rsid w:val="00720288"/>
    <w:rsid w:val="007205D4"/>
    <w:rsid w:val="00721796"/>
    <w:rsid w:val="00721EDD"/>
    <w:rsid w:val="00722CB4"/>
    <w:rsid w:val="00723019"/>
    <w:rsid w:val="0072496A"/>
    <w:rsid w:val="00724B6F"/>
    <w:rsid w:val="00725B56"/>
    <w:rsid w:val="007268CB"/>
    <w:rsid w:val="00727E65"/>
    <w:rsid w:val="007301E6"/>
    <w:rsid w:val="00730E4B"/>
    <w:rsid w:val="00730EBB"/>
    <w:rsid w:val="00731008"/>
    <w:rsid w:val="007312F3"/>
    <w:rsid w:val="00731564"/>
    <w:rsid w:val="00732B49"/>
    <w:rsid w:val="00732DAB"/>
    <w:rsid w:val="00733B69"/>
    <w:rsid w:val="00733E1D"/>
    <w:rsid w:val="00734E29"/>
    <w:rsid w:val="00735017"/>
    <w:rsid w:val="007353FF"/>
    <w:rsid w:val="00735731"/>
    <w:rsid w:val="00735A40"/>
    <w:rsid w:val="00735EE0"/>
    <w:rsid w:val="00736103"/>
    <w:rsid w:val="00736D6D"/>
    <w:rsid w:val="007370FE"/>
    <w:rsid w:val="007374B5"/>
    <w:rsid w:val="00737EC5"/>
    <w:rsid w:val="0074042B"/>
    <w:rsid w:val="007437FB"/>
    <w:rsid w:val="0074457F"/>
    <w:rsid w:val="007464D1"/>
    <w:rsid w:val="007470BD"/>
    <w:rsid w:val="007479B7"/>
    <w:rsid w:val="007501BA"/>
    <w:rsid w:val="00750EE8"/>
    <w:rsid w:val="00751F3D"/>
    <w:rsid w:val="00754361"/>
    <w:rsid w:val="0075437F"/>
    <w:rsid w:val="00754C84"/>
    <w:rsid w:val="007550D8"/>
    <w:rsid w:val="00755F24"/>
    <w:rsid w:val="00756885"/>
    <w:rsid w:val="00756A3F"/>
    <w:rsid w:val="00756E11"/>
    <w:rsid w:val="00757003"/>
    <w:rsid w:val="0075710D"/>
    <w:rsid w:val="00757DC9"/>
    <w:rsid w:val="007604F2"/>
    <w:rsid w:val="00760E15"/>
    <w:rsid w:val="00760E6F"/>
    <w:rsid w:val="00761E99"/>
    <w:rsid w:val="007620CC"/>
    <w:rsid w:val="0076219A"/>
    <w:rsid w:val="00762A74"/>
    <w:rsid w:val="007632C0"/>
    <w:rsid w:val="0076448E"/>
    <w:rsid w:val="007645C0"/>
    <w:rsid w:val="00764897"/>
    <w:rsid w:val="00764DBF"/>
    <w:rsid w:val="007659CC"/>
    <w:rsid w:val="007664AA"/>
    <w:rsid w:val="00766819"/>
    <w:rsid w:val="00770778"/>
    <w:rsid w:val="00770E7D"/>
    <w:rsid w:val="007710E1"/>
    <w:rsid w:val="00771DBB"/>
    <w:rsid w:val="007723CE"/>
    <w:rsid w:val="00772B4B"/>
    <w:rsid w:val="0077305A"/>
    <w:rsid w:val="00774EDC"/>
    <w:rsid w:val="0077507F"/>
    <w:rsid w:val="00775C1A"/>
    <w:rsid w:val="0077611E"/>
    <w:rsid w:val="00776865"/>
    <w:rsid w:val="00776F7B"/>
    <w:rsid w:val="007771CA"/>
    <w:rsid w:val="00777C9C"/>
    <w:rsid w:val="00777F1B"/>
    <w:rsid w:val="007803E6"/>
    <w:rsid w:val="007803FA"/>
    <w:rsid w:val="00780961"/>
    <w:rsid w:val="00780CD8"/>
    <w:rsid w:val="007827B2"/>
    <w:rsid w:val="00782D73"/>
    <w:rsid w:val="007839ED"/>
    <w:rsid w:val="007851A3"/>
    <w:rsid w:val="00785933"/>
    <w:rsid w:val="00785BD3"/>
    <w:rsid w:val="00785C16"/>
    <w:rsid w:val="00785E83"/>
    <w:rsid w:val="0078630D"/>
    <w:rsid w:val="0078636E"/>
    <w:rsid w:val="0078752D"/>
    <w:rsid w:val="007878F6"/>
    <w:rsid w:val="00790490"/>
    <w:rsid w:val="00790506"/>
    <w:rsid w:val="00790C20"/>
    <w:rsid w:val="00790DA4"/>
    <w:rsid w:val="007912FD"/>
    <w:rsid w:val="00791432"/>
    <w:rsid w:val="00793131"/>
    <w:rsid w:val="00793FE2"/>
    <w:rsid w:val="00794619"/>
    <w:rsid w:val="00794827"/>
    <w:rsid w:val="00794C43"/>
    <w:rsid w:val="00794C96"/>
    <w:rsid w:val="00795F78"/>
    <w:rsid w:val="0079760E"/>
    <w:rsid w:val="00797F3E"/>
    <w:rsid w:val="007A0F04"/>
    <w:rsid w:val="007A1021"/>
    <w:rsid w:val="007A1881"/>
    <w:rsid w:val="007A27F1"/>
    <w:rsid w:val="007A2C2E"/>
    <w:rsid w:val="007A4A40"/>
    <w:rsid w:val="007A4B47"/>
    <w:rsid w:val="007A5405"/>
    <w:rsid w:val="007A5508"/>
    <w:rsid w:val="007A5B2D"/>
    <w:rsid w:val="007B0571"/>
    <w:rsid w:val="007B1218"/>
    <w:rsid w:val="007B2064"/>
    <w:rsid w:val="007B23BB"/>
    <w:rsid w:val="007B2FFB"/>
    <w:rsid w:val="007B3462"/>
    <w:rsid w:val="007B3495"/>
    <w:rsid w:val="007B350E"/>
    <w:rsid w:val="007B3BC1"/>
    <w:rsid w:val="007B3DD6"/>
    <w:rsid w:val="007B4A29"/>
    <w:rsid w:val="007B73A8"/>
    <w:rsid w:val="007B7E8C"/>
    <w:rsid w:val="007C0355"/>
    <w:rsid w:val="007C29E7"/>
    <w:rsid w:val="007C2EC8"/>
    <w:rsid w:val="007C3A36"/>
    <w:rsid w:val="007C3C81"/>
    <w:rsid w:val="007C5750"/>
    <w:rsid w:val="007C5CBD"/>
    <w:rsid w:val="007C71AB"/>
    <w:rsid w:val="007C728E"/>
    <w:rsid w:val="007C7801"/>
    <w:rsid w:val="007D05AF"/>
    <w:rsid w:val="007D155C"/>
    <w:rsid w:val="007D166C"/>
    <w:rsid w:val="007D2268"/>
    <w:rsid w:val="007D23D6"/>
    <w:rsid w:val="007D25C6"/>
    <w:rsid w:val="007D326B"/>
    <w:rsid w:val="007D3A4D"/>
    <w:rsid w:val="007D4517"/>
    <w:rsid w:val="007D45DB"/>
    <w:rsid w:val="007D5ECE"/>
    <w:rsid w:val="007D6579"/>
    <w:rsid w:val="007D7A7E"/>
    <w:rsid w:val="007D7F13"/>
    <w:rsid w:val="007E0489"/>
    <w:rsid w:val="007E0A88"/>
    <w:rsid w:val="007E0ADB"/>
    <w:rsid w:val="007E141E"/>
    <w:rsid w:val="007E1917"/>
    <w:rsid w:val="007E20F5"/>
    <w:rsid w:val="007E27DF"/>
    <w:rsid w:val="007E2F00"/>
    <w:rsid w:val="007E3C92"/>
    <w:rsid w:val="007E4F4F"/>
    <w:rsid w:val="007E5B76"/>
    <w:rsid w:val="007E686A"/>
    <w:rsid w:val="007E76C9"/>
    <w:rsid w:val="007E78E7"/>
    <w:rsid w:val="007F1EBE"/>
    <w:rsid w:val="007F248B"/>
    <w:rsid w:val="007F2C7D"/>
    <w:rsid w:val="007F2E6C"/>
    <w:rsid w:val="007F3096"/>
    <w:rsid w:val="007F385D"/>
    <w:rsid w:val="007F3F14"/>
    <w:rsid w:val="007F403E"/>
    <w:rsid w:val="007F709B"/>
    <w:rsid w:val="00800A66"/>
    <w:rsid w:val="008015D8"/>
    <w:rsid w:val="0080170D"/>
    <w:rsid w:val="0080193B"/>
    <w:rsid w:val="008036B9"/>
    <w:rsid w:val="0080451C"/>
    <w:rsid w:val="008055F1"/>
    <w:rsid w:val="00805FF6"/>
    <w:rsid w:val="0080647B"/>
    <w:rsid w:val="00806C8C"/>
    <w:rsid w:val="00806F54"/>
    <w:rsid w:val="00807126"/>
    <w:rsid w:val="008074E8"/>
    <w:rsid w:val="00807551"/>
    <w:rsid w:val="00807910"/>
    <w:rsid w:val="0081020E"/>
    <w:rsid w:val="008105A1"/>
    <w:rsid w:val="00811226"/>
    <w:rsid w:val="00812748"/>
    <w:rsid w:val="00812E67"/>
    <w:rsid w:val="00813CF1"/>
    <w:rsid w:val="0081487C"/>
    <w:rsid w:val="00815D54"/>
    <w:rsid w:val="0081751E"/>
    <w:rsid w:val="00817A6C"/>
    <w:rsid w:val="00820BE9"/>
    <w:rsid w:val="00821179"/>
    <w:rsid w:val="0082123E"/>
    <w:rsid w:val="00821339"/>
    <w:rsid w:val="0082208D"/>
    <w:rsid w:val="00822CF4"/>
    <w:rsid w:val="00822EC7"/>
    <w:rsid w:val="00823088"/>
    <w:rsid w:val="008233C5"/>
    <w:rsid w:val="008236CF"/>
    <w:rsid w:val="00823EDB"/>
    <w:rsid w:val="008248AA"/>
    <w:rsid w:val="0082562A"/>
    <w:rsid w:val="008279F5"/>
    <w:rsid w:val="00827DE2"/>
    <w:rsid w:val="00830B98"/>
    <w:rsid w:val="00830EBB"/>
    <w:rsid w:val="00831859"/>
    <w:rsid w:val="008318D9"/>
    <w:rsid w:val="00831D3C"/>
    <w:rsid w:val="00833206"/>
    <w:rsid w:val="00833FFF"/>
    <w:rsid w:val="00834610"/>
    <w:rsid w:val="00835284"/>
    <w:rsid w:val="0083717D"/>
    <w:rsid w:val="0084153C"/>
    <w:rsid w:val="0084221E"/>
    <w:rsid w:val="00842739"/>
    <w:rsid w:val="00842E6E"/>
    <w:rsid w:val="00843913"/>
    <w:rsid w:val="00844603"/>
    <w:rsid w:val="00844A1D"/>
    <w:rsid w:val="00845317"/>
    <w:rsid w:val="008454F5"/>
    <w:rsid w:val="008456F8"/>
    <w:rsid w:val="00845F5F"/>
    <w:rsid w:val="00847C22"/>
    <w:rsid w:val="0085235D"/>
    <w:rsid w:val="008524BF"/>
    <w:rsid w:val="0085373D"/>
    <w:rsid w:val="00853BDA"/>
    <w:rsid w:val="0085658F"/>
    <w:rsid w:val="0085688D"/>
    <w:rsid w:val="00856F10"/>
    <w:rsid w:val="008601C4"/>
    <w:rsid w:val="00860B46"/>
    <w:rsid w:val="00860D57"/>
    <w:rsid w:val="00860F76"/>
    <w:rsid w:val="0086188C"/>
    <w:rsid w:val="00863AB8"/>
    <w:rsid w:val="00863D56"/>
    <w:rsid w:val="00864FF9"/>
    <w:rsid w:val="00870031"/>
    <w:rsid w:val="008703A0"/>
    <w:rsid w:val="00870654"/>
    <w:rsid w:val="0087148F"/>
    <w:rsid w:val="00871A18"/>
    <w:rsid w:val="0087248E"/>
    <w:rsid w:val="008725B7"/>
    <w:rsid w:val="00872CC5"/>
    <w:rsid w:val="0087486D"/>
    <w:rsid w:val="00874A29"/>
    <w:rsid w:val="0087529C"/>
    <w:rsid w:val="00875928"/>
    <w:rsid w:val="00877943"/>
    <w:rsid w:val="00877C91"/>
    <w:rsid w:val="00881A6F"/>
    <w:rsid w:val="0088273E"/>
    <w:rsid w:val="00882743"/>
    <w:rsid w:val="008829CC"/>
    <w:rsid w:val="008836FD"/>
    <w:rsid w:val="00885381"/>
    <w:rsid w:val="00885881"/>
    <w:rsid w:val="00886283"/>
    <w:rsid w:val="00886672"/>
    <w:rsid w:val="0088764C"/>
    <w:rsid w:val="00887C03"/>
    <w:rsid w:val="00887D6E"/>
    <w:rsid w:val="008910EC"/>
    <w:rsid w:val="00891E83"/>
    <w:rsid w:val="00892A4B"/>
    <w:rsid w:val="00892BF8"/>
    <w:rsid w:val="00892F2A"/>
    <w:rsid w:val="00893DF5"/>
    <w:rsid w:val="0089494C"/>
    <w:rsid w:val="008950C4"/>
    <w:rsid w:val="00895799"/>
    <w:rsid w:val="00896032"/>
    <w:rsid w:val="0089614B"/>
    <w:rsid w:val="00896965"/>
    <w:rsid w:val="00896CF2"/>
    <w:rsid w:val="008970CD"/>
    <w:rsid w:val="008A10F1"/>
    <w:rsid w:val="008A2C7D"/>
    <w:rsid w:val="008A3BA0"/>
    <w:rsid w:val="008A4EC3"/>
    <w:rsid w:val="008A4F31"/>
    <w:rsid w:val="008A5558"/>
    <w:rsid w:val="008A622D"/>
    <w:rsid w:val="008A711D"/>
    <w:rsid w:val="008A7B35"/>
    <w:rsid w:val="008A7B82"/>
    <w:rsid w:val="008A7C94"/>
    <w:rsid w:val="008B0EA8"/>
    <w:rsid w:val="008B1B34"/>
    <w:rsid w:val="008B20E5"/>
    <w:rsid w:val="008B2598"/>
    <w:rsid w:val="008B2CBD"/>
    <w:rsid w:val="008B2F4C"/>
    <w:rsid w:val="008B3201"/>
    <w:rsid w:val="008B4378"/>
    <w:rsid w:val="008B5956"/>
    <w:rsid w:val="008B636D"/>
    <w:rsid w:val="008C2354"/>
    <w:rsid w:val="008C2782"/>
    <w:rsid w:val="008C2DD4"/>
    <w:rsid w:val="008C4207"/>
    <w:rsid w:val="008C4987"/>
    <w:rsid w:val="008C4E47"/>
    <w:rsid w:val="008C6C20"/>
    <w:rsid w:val="008C6CE6"/>
    <w:rsid w:val="008C6E1F"/>
    <w:rsid w:val="008C7178"/>
    <w:rsid w:val="008C78D6"/>
    <w:rsid w:val="008D079C"/>
    <w:rsid w:val="008D0CA1"/>
    <w:rsid w:val="008D0EC1"/>
    <w:rsid w:val="008D23E7"/>
    <w:rsid w:val="008D267B"/>
    <w:rsid w:val="008D3142"/>
    <w:rsid w:val="008D3468"/>
    <w:rsid w:val="008D38C3"/>
    <w:rsid w:val="008D4D56"/>
    <w:rsid w:val="008D52DE"/>
    <w:rsid w:val="008D557B"/>
    <w:rsid w:val="008D6124"/>
    <w:rsid w:val="008D6B54"/>
    <w:rsid w:val="008D7A59"/>
    <w:rsid w:val="008E00BF"/>
    <w:rsid w:val="008E02ED"/>
    <w:rsid w:val="008E05A4"/>
    <w:rsid w:val="008E22D7"/>
    <w:rsid w:val="008E38A0"/>
    <w:rsid w:val="008E4461"/>
    <w:rsid w:val="008E4646"/>
    <w:rsid w:val="008E5224"/>
    <w:rsid w:val="008E6BE6"/>
    <w:rsid w:val="008E6D57"/>
    <w:rsid w:val="008E75C3"/>
    <w:rsid w:val="008E7CBB"/>
    <w:rsid w:val="008E7EC3"/>
    <w:rsid w:val="008F0DF5"/>
    <w:rsid w:val="008F164D"/>
    <w:rsid w:val="008F17B8"/>
    <w:rsid w:val="008F1D52"/>
    <w:rsid w:val="008F200E"/>
    <w:rsid w:val="008F258D"/>
    <w:rsid w:val="008F2614"/>
    <w:rsid w:val="008F41EE"/>
    <w:rsid w:val="008F4CEE"/>
    <w:rsid w:val="008F5ECD"/>
    <w:rsid w:val="008F6AA3"/>
    <w:rsid w:val="008F736A"/>
    <w:rsid w:val="008F757C"/>
    <w:rsid w:val="008F7845"/>
    <w:rsid w:val="00900242"/>
    <w:rsid w:val="00900250"/>
    <w:rsid w:val="0090040C"/>
    <w:rsid w:val="0090072F"/>
    <w:rsid w:val="00900B16"/>
    <w:rsid w:val="009016EF"/>
    <w:rsid w:val="0090280E"/>
    <w:rsid w:val="00904251"/>
    <w:rsid w:val="009045E2"/>
    <w:rsid w:val="00904672"/>
    <w:rsid w:val="009068DC"/>
    <w:rsid w:val="009069EB"/>
    <w:rsid w:val="00906CAB"/>
    <w:rsid w:val="00910546"/>
    <w:rsid w:val="00911209"/>
    <w:rsid w:val="009113BB"/>
    <w:rsid w:val="00911605"/>
    <w:rsid w:val="00911F7A"/>
    <w:rsid w:val="0091209D"/>
    <w:rsid w:val="00913015"/>
    <w:rsid w:val="009132C3"/>
    <w:rsid w:val="00913462"/>
    <w:rsid w:val="009134B1"/>
    <w:rsid w:val="00913732"/>
    <w:rsid w:val="00913FAA"/>
    <w:rsid w:val="00914588"/>
    <w:rsid w:val="00916EFC"/>
    <w:rsid w:val="009179A5"/>
    <w:rsid w:val="00917D99"/>
    <w:rsid w:val="00920BA6"/>
    <w:rsid w:val="00922D47"/>
    <w:rsid w:val="00923016"/>
    <w:rsid w:val="00923259"/>
    <w:rsid w:val="00923B4C"/>
    <w:rsid w:val="009245F3"/>
    <w:rsid w:val="0092467A"/>
    <w:rsid w:val="009255E6"/>
    <w:rsid w:val="0092600E"/>
    <w:rsid w:val="0092776B"/>
    <w:rsid w:val="00930361"/>
    <w:rsid w:val="009304DE"/>
    <w:rsid w:val="00931DC5"/>
    <w:rsid w:val="00932785"/>
    <w:rsid w:val="00933B48"/>
    <w:rsid w:val="00935ECF"/>
    <w:rsid w:val="00935FE2"/>
    <w:rsid w:val="00936175"/>
    <w:rsid w:val="009364E5"/>
    <w:rsid w:val="00940800"/>
    <w:rsid w:val="009411E2"/>
    <w:rsid w:val="009417C7"/>
    <w:rsid w:val="00942728"/>
    <w:rsid w:val="00943248"/>
    <w:rsid w:val="00943DB6"/>
    <w:rsid w:val="009446B1"/>
    <w:rsid w:val="009451A0"/>
    <w:rsid w:val="00945E24"/>
    <w:rsid w:val="009552B2"/>
    <w:rsid w:val="0095541B"/>
    <w:rsid w:val="009558E5"/>
    <w:rsid w:val="00956A1E"/>
    <w:rsid w:val="00956C7C"/>
    <w:rsid w:val="00957115"/>
    <w:rsid w:val="009577FC"/>
    <w:rsid w:val="0095798E"/>
    <w:rsid w:val="00957BAA"/>
    <w:rsid w:val="00960454"/>
    <w:rsid w:val="009606C1"/>
    <w:rsid w:val="00960986"/>
    <w:rsid w:val="00961EEF"/>
    <w:rsid w:val="00962047"/>
    <w:rsid w:val="009624EC"/>
    <w:rsid w:val="00962830"/>
    <w:rsid w:val="00962F52"/>
    <w:rsid w:val="00963800"/>
    <w:rsid w:val="0096381C"/>
    <w:rsid w:val="009638CC"/>
    <w:rsid w:val="00963A88"/>
    <w:rsid w:val="00963BB2"/>
    <w:rsid w:val="009661FA"/>
    <w:rsid w:val="00966F89"/>
    <w:rsid w:val="00967744"/>
    <w:rsid w:val="00967F5B"/>
    <w:rsid w:val="0097016E"/>
    <w:rsid w:val="00970256"/>
    <w:rsid w:val="009702FB"/>
    <w:rsid w:val="00970901"/>
    <w:rsid w:val="00972104"/>
    <w:rsid w:val="0097240D"/>
    <w:rsid w:val="00972897"/>
    <w:rsid w:val="00974022"/>
    <w:rsid w:val="00974071"/>
    <w:rsid w:val="009745F5"/>
    <w:rsid w:val="009753E0"/>
    <w:rsid w:val="00975E17"/>
    <w:rsid w:val="009765D6"/>
    <w:rsid w:val="009771D4"/>
    <w:rsid w:val="00977DF3"/>
    <w:rsid w:val="00977F1B"/>
    <w:rsid w:val="00980F6C"/>
    <w:rsid w:val="00981D0B"/>
    <w:rsid w:val="00982433"/>
    <w:rsid w:val="00982A29"/>
    <w:rsid w:val="009835BC"/>
    <w:rsid w:val="0098363E"/>
    <w:rsid w:val="00983748"/>
    <w:rsid w:val="00983B49"/>
    <w:rsid w:val="00984036"/>
    <w:rsid w:val="00984635"/>
    <w:rsid w:val="009849F2"/>
    <w:rsid w:val="00986069"/>
    <w:rsid w:val="009864CD"/>
    <w:rsid w:val="00986732"/>
    <w:rsid w:val="009873B7"/>
    <w:rsid w:val="00987CFC"/>
    <w:rsid w:val="009902AF"/>
    <w:rsid w:val="00991323"/>
    <w:rsid w:val="00991DA5"/>
    <w:rsid w:val="00992211"/>
    <w:rsid w:val="009930CB"/>
    <w:rsid w:val="0099367E"/>
    <w:rsid w:val="00994762"/>
    <w:rsid w:val="00995B39"/>
    <w:rsid w:val="00995F42"/>
    <w:rsid w:val="00995FE9"/>
    <w:rsid w:val="009A0E7D"/>
    <w:rsid w:val="009A0FED"/>
    <w:rsid w:val="009A172A"/>
    <w:rsid w:val="009A2778"/>
    <w:rsid w:val="009A2863"/>
    <w:rsid w:val="009A4448"/>
    <w:rsid w:val="009A4D8A"/>
    <w:rsid w:val="009A5360"/>
    <w:rsid w:val="009A6153"/>
    <w:rsid w:val="009A6B2B"/>
    <w:rsid w:val="009A6BE2"/>
    <w:rsid w:val="009A78A4"/>
    <w:rsid w:val="009B0A58"/>
    <w:rsid w:val="009B1F37"/>
    <w:rsid w:val="009B235B"/>
    <w:rsid w:val="009B44C7"/>
    <w:rsid w:val="009B5BB8"/>
    <w:rsid w:val="009B5E1A"/>
    <w:rsid w:val="009B61FF"/>
    <w:rsid w:val="009B66E0"/>
    <w:rsid w:val="009B6918"/>
    <w:rsid w:val="009C0762"/>
    <w:rsid w:val="009C1615"/>
    <w:rsid w:val="009C22EA"/>
    <w:rsid w:val="009C2E66"/>
    <w:rsid w:val="009C2EC2"/>
    <w:rsid w:val="009C3128"/>
    <w:rsid w:val="009C336A"/>
    <w:rsid w:val="009C55DB"/>
    <w:rsid w:val="009C567A"/>
    <w:rsid w:val="009C5BC9"/>
    <w:rsid w:val="009C6DCE"/>
    <w:rsid w:val="009D05D6"/>
    <w:rsid w:val="009D19DA"/>
    <w:rsid w:val="009D1CF8"/>
    <w:rsid w:val="009D23BB"/>
    <w:rsid w:val="009D23DD"/>
    <w:rsid w:val="009D2C1B"/>
    <w:rsid w:val="009D41E8"/>
    <w:rsid w:val="009D4710"/>
    <w:rsid w:val="009D5220"/>
    <w:rsid w:val="009D556B"/>
    <w:rsid w:val="009D5DF8"/>
    <w:rsid w:val="009D62B0"/>
    <w:rsid w:val="009D661D"/>
    <w:rsid w:val="009D7F07"/>
    <w:rsid w:val="009E08C4"/>
    <w:rsid w:val="009E0A4F"/>
    <w:rsid w:val="009E105F"/>
    <w:rsid w:val="009E179B"/>
    <w:rsid w:val="009E1E9F"/>
    <w:rsid w:val="009E26F7"/>
    <w:rsid w:val="009E31D1"/>
    <w:rsid w:val="009E3AB4"/>
    <w:rsid w:val="009E3CCC"/>
    <w:rsid w:val="009E3F1F"/>
    <w:rsid w:val="009E5991"/>
    <w:rsid w:val="009E5A93"/>
    <w:rsid w:val="009E5C4C"/>
    <w:rsid w:val="009E5D06"/>
    <w:rsid w:val="009E5D0A"/>
    <w:rsid w:val="009E62A5"/>
    <w:rsid w:val="009E6813"/>
    <w:rsid w:val="009E691C"/>
    <w:rsid w:val="009E703C"/>
    <w:rsid w:val="009E7419"/>
    <w:rsid w:val="009E7765"/>
    <w:rsid w:val="009E7C8D"/>
    <w:rsid w:val="009F0872"/>
    <w:rsid w:val="009F0F02"/>
    <w:rsid w:val="009F16C4"/>
    <w:rsid w:val="009F16FB"/>
    <w:rsid w:val="009F1838"/>
    <w:rsid w:val="009F1A2C"/>
    <w:rsid w:val="009F1D5A"/>
    <w:rsid w:val="009F1ED8"/>
    <w:rsid w:val="009F2E2B"/>
    <w:rsid w:val="009F3A04"/>
    <w:rsid w:val="009F3D07"/>
    <w:rsid w:val="009F4876"/>
    <w:rsid w:val="009F4D6A"/>
    <w:rsid w:val="009F5489"/>
    <w:rsid w:val="009F558A"/>
    <w:rsid w:val="009F5641"/>
    <w:rsid w:val="009F5F84"/>
    <w:rsid w:val="009F6616"/>
    <w:rsid w:val="009F6AA2"/>
    <w:rsid w:val="00A0112C"/>
    <w:rsid w:val="00A01AC3"/>
    <w:rsid w:val="00A01B35"/>
    <w:rsid w:val="00A03C56"/>
    <w:rsid w:val="00A04E3F"/>
    <w:rsid w:val="00A0567D"/>
    <w:rsid w:val="00A057D0"/>
    <w:rsid w:val="00A06500"/>
    <w:rsid w:val="00A06C34"/>
    <w:rsid w:val="00A1071E"/>
    <w:rsid w:val="00A12F1E"/>
    <w:rsid w:val="00A20B52"/>
    <w:rsid w:val="00A20B5D"/>
    <w:rsid w:val="00A21282"/>
    <w:rsid w:val="00A234C4"/>
    <w:rsid w:val="00A23B5D"/>
    <w:rsid w:val="00A24AA8"/>
    <w:rsid w:val="00A25B69"/>
    <w:rsid w:val="00A268D0"/>
    <w:rsid w:val="00A270BA"/>
    <w:rsid w:val="00A300DB"/>
    <w:rsid w:val="00A30232"/>
    <w:rsid w:val="00A31D81"/>
    <w:rsid w:val="00A32549"/>
    <w:rsid w:val="00A32D06"/>
    <w:rsid w:val="00A3352A"/>
    <w:rsid w:val="00A33573"/>
    <w:rsid w:val="00A33E10"/>
    <w:rsid w:val="00A34C4C"/>
    <w:rsid w:val="00A36233"/>
    <w:rsid w:val="00A36481"/>
    <w:rsid w:val="00A40154"/>
    <w:rsid w:val="00A401F5"/>
    <w:rsid w:val="00A4054E"/>
    <w:rsid w:val="00A40D20"/>
    <w:rsid w:val="00A40E1B"/>
    <w:rsid w:val="00A4127E"/>
    <w:rsid w:val="00A433EF"/>
    <w:rsid w:val="00A43407"/>
    <w:rsid w:val="00A434B0"/>
    <w:rsid w:val="00A44497"/>
    <w:rsid w:val="00A45E9E"/>
    <w:rsid w:val="00A46945"/>
    <w:rsid w:val="00A4798D"/>
    <w:rsid w:val="00A5116A"/>
    <w:rsid w:val="00A52144"/>
    <w:rsid w:val="00A53B53"/>
    <w:rsid w:val="00A5504C"/>
    <w:rsid w:val="00A55F62"/>
    <w:rsid w:val="00A562E0"/>
    <w:rsid w:val="00A57493"/>
    <w:rsid w:val="00A612A7"/>
    <w:rsid w:val="00A61738"/>
    <w:rsid w:val="00A628ED"/>
    <w:rsid w:val="00A62DAD"/>
    <w:rsid w:val="00A6372C"/>
    <w:rsid w:val="00A63A03"/>
    <w:rsid w:val="00A63B98"/>
    <w:rsid w:val="00A661D8"/>
    <w:rsid w:val="00A670E8"/>
    <w:rsid w:val="00A673C2"/>
    <w:rsid w:val="00A676F2"/>
    <w:rsid w:val="00A6796B"/>
    <w:rsid w:val="00A679EC"/>
    <w:rsid w:val="00A67B5B"/>
    <w:rsid w:val="00A717B4"/>
    <w:rsid w:val="00A7584A"/>
    <w:rsid w:val="00A76195"/>
    <w:rsid w:val="00A764B0"/>
    <w:rsid w:val="00A76FD4"/>
    <w:rsid w:val="00A77988"/>
    <w:rsid w:val="00A77F44"/>
    <w:rsid w:val="00A8020F"/>
    <w:rsid w:val="00A802C2"/>
    <w:rsid w:val="00A8042D"/>
    <w:rsid w:val="00A82164"/>
    <w:rsid w:val="00A82B51"/>
    <w:rsid w:val="00A83807"/>
    <w:rsid w:val="00A83BCD"/>
    <w:rsid w:val="00A901DC"/>
    <w:rsid w:val="00A91126"/>
    <w:rsid w:val="00A912B8"/>
    <w:rsid w:val="00A91D85"/>
    <w:rsid w:val="00A91E93"/>
    <w:rsid w:val="00A92891"/>
    <w:rsid w:val="00A92CD3"/>
    <w:rsid w:val="00A93F7C"/>
    <w:rsid w:val="00A94C58"/>
    <w:rsid w:val="00A976BB"/>
    <w:rsid w:val="00A9771D"/>
    <w:rsid w:val="00AA05FA"/>
    <w:rsid w:val="00AA1EAD"/>
    <w:rsid w:val="00AA2A1D"/>
    <w:rsid w:val="00AA3784"/>
    <w:rsid w:val="00AA4130"/>
    <w:rsid w:val="00AA44A6"/>
    <w:rsid w:val="00AA45CB"/>
    <w:rsid w:val="00AA50CF"/>
    <w:rsid w:val="00AA78AC"/>
    <w:rsid w:val="00AA7CBD"/>
    <w:rsid w:val="00AB2E15"/>
    <w:rsid w:val="00AB431C"/>
    <w:rsid w:val="00AB53A1"/>
    <w:rsid w:val="00AB6761"/>
    <w:rsid w:val="00AB6907"/>
    <w:rsid w:val="00AB6945"/>
    <w:rsid w:val="00AB79D6"/>
    <w:rsid w:val="00AC00ED"/>
    <w:rsid w:val="00AC0454"/>
    <w:rsid w:val="00AC082F"/>
    <w:rsid w:val="00AC0F6D"/>
    <w:rsid w:val="00AC0FDD"/>
    <w:rsid w:val="00AC1337"/>
    <w:rsid w:val="00AC15CA"/>
    <w:rsid w:val="00AC2E63"/>
    <w:rsid w:val="00AC34DD"/>
    <w:rsid w:val="00AC39E9"/>
    <w:rsid w:val="00AC40A8"/>
    <w:rsid w:val="00AC4EAC"/>
    <w:rsid w:val="00AC547E"/>
    <w:rsid w:val="00AD024F"/>
    <w:rsid w:val="00AD0288"/>
    <w:rsid w:val="00AD10EE"/>
    <w:rsid w:val="00AD13F4"/>
    <w:rsid w:val="00AD16FB"/>
    <w:rsid w:val="00AD483D"/>
    <w:rsid w:val="00AD48AA"/>
    <w:rsid w:val="00AD4C4F"/>
    <w:rsid w:val="00AD5123"/>
    <w:rsid w:val="00AD5EB7"/>
    <w:rsid w:val="00AD5FB2"/>
    <w:rsid w:val="00AD73CD"/>
    <w:rsid w:val="00AE0767"/>
    <w:rsid w:val="00AE11EB"/>
    <w:rsid w:val="00AE2A1D"/>
    <w:rsid w:val="00AE4097"/>
    <w:rsid w:val="00AE5D5F"/>
    <w:rsid w:val="00AE60E2"/>
    <w:rsid w:val="00AE6189"/>
    <w:rsid w:val="00AE6C2E"/>
    <w:rsid w:val="00AE6F39"/>
    <w:rsid w:val="00AE79BE"/>
    <w:rsid w:val="00AF0662"/>
    <w:rsid w:val="00AF1AE8"/>
    <w:rsid w:val="00AF21DF"/>
    <w:rsid w:val="00AF3176"/>
    <w:rsid w:val="00AF55E9"/>
    <w:rsid w:val="00AF646C"/>
    <w:rsid w:val="00AF67F4"/>
    <w:rsid w:val="00AF6B18"/>
    <w:rsid w:val="00AF6F30"/>
    <w:rsid w:val="00AF77B1"/>
    <w:rsid w:val="00B0196C"/>
    <w:rsid w:val="00B01DB7"/>
    <w:rsid w:val="00B0460C"/>
    <w:rsid w:val="00B055D2"/>
    <w:rsid w:val="00B0597C"/>
    <w:rsid w:val="00B074EA"/>
    <w:rsid w:val="00B10199"/>
    <w:rsid w:val="00B102A9"/>
    <w:rsid w:val="00B10721"/>
    <w:rsid w:val="00B12119"/>
    <w:rsid w:val="00B13074"/>
    <w:rsid w:val="00B140AC"/>
    <w:rsid w:val="00B153EF"/>
    <w:rsid w:val="00B15D6E"/>
    <w:rsid w:val="00B1676C"/>
    <w:rsid w:val="00B1718D"/>
    <w:rsid w:val="00B17928"/>
    <w:rsid w:val="00B20D38"/>
    <w:rsid w:val="00B21A4F"/>
    <w:rsid w:val="00B21AF5"/>
    <w:rsid w:val="00B21E04"/>
    <w:rsid w:val="00B22D09"/>
    <w:rsid w:val="00B23407"/>
    <w:rsid w:val="00B234FE"/>
    <w:rsid w:val="00B2395E"/>
    <w:rsid w:val="00B23A02"/>
    <w:rsid w:val="00B23D95"/>
    <w:rsid w:val="00B24061"/>
    <w:rsid w:val="00B24199"/>
    <w:rsid w:val="00B24B7F"/>
    <w:rsid w:val="00B258D1"/>
    <w:rsid w:val="00B25EB6"/>
    <w:rsid w:val="00B30398"/>
    <w:rsid w:val="00B306FE"/>
    <w:rsid w:val="00B30804"/>
    <w:rsid w:val="00B30E46"/>
    <w:rsid w:val="00B311AC"/>
    <w:rsid w:val="00B3154E"/>
    <w:rsid w:val="00B31626"/>
    <w:rsid w:val="00B3336C"/>
    <w:rsid w:val="00B3403B"/>
    <w:rsid w:val="00B345DD"/>
    <w:rsid w:val="00B37650"/>
    <w:rsid w:val="00B37CAE"/>
    <w:rsid w:val="00B40818"/>
    <w:rsid w:val="00B4155C"/>
    <w:rsid w:val="00B430D1"/>
    <w:rsid w:val="00B4430A"/>
    <w:rsid w:val="00B44CA2"/>
    <w:rsid w:val="00B44CAA"/>
    <w:rsid w:val="00B44D6C"/>
    <w:rsid w:val="00B45206"/>
    <w:rsid w:val="00B46117"/>
    <w:rsid w:val="00B479F0"/>
    <w:rsid w:val="00B47BDF"/>
    <w:rsid w:val="00B5075B"/>
    <w:rsid w:val="00B50C31"/>
    <w:rsid w:val="00B510F9"/>
    <w:rsid w:val="00B52673"/>
    <w:rsid w:val="00B5280F"/>
    <w:rsid w:val="00B528CA"/>
    <w:rsid w:val="00B529B1"/>
    <w:rsid w:val="00B53295"/>
    <w:rsid w:val="00B5419D"/>
    <w:rsid w:val="00B546D7"/>
    <w:rsid w:val="00B54F95"/>
    <w:rsid w:val="00B55216"/>
    <w:rsid w:val="00B5585C"/>
    <w:rsid w:val="00B55927"/>
    <w:rsid w:val="00B56491"/>
    <w:rsid w:val="00B56D5B"/>
    <w:rsid w:val="00B57055"/>
    <w:rsid w:val="00B571FB"/>
    <w:rsid w:val="00B578D7"/>
    <w:rsid w:val="00B579C9"/>
    <w:rsid w:val="00B600B8"/>
    <w:rsid w:val="00B606BE"/>
    <w:rsid w:val="00B6087A"/>
    <w:rsid w:val="00B60C89"/>
    <w:rsid w:val="00B60F63"/>
    <w:rsid w:val="00B61179"/>
    <w:rsid w:val="00B62326"/>
    <w:rsid w:val="00B62E50"/>
    <w:rsid w:val="00B636C9"/>
    <w:rsid w:val="00B63C12"/>
    <w:rsid w:val="00B645B7"/>
    <w:rsid w:val="00B64E90"/>
    <w:rsid w:val="00B64FD1"/>
    <w:rsid w:val="00B6559C"/>
    <w:rsid w:val="00B666CC"/>
    <w:rsid w:val="00B67DE8"/>
    <w:rsid w:val="00B7007C"/>
    <w:rsid w:val="00B710BC"/>
    <w:rsid w:val="00B71B19"/>
    <w:rsid w:val="00B71DBE"/>
    <w:rsid w:val="00B7218D"/>
    <w:rsid w:val="00B72793"/>
    <w:rsid w:val="00B72A2B"/>
    <w:rsid w:val="00B736CD"/>
    <w:rsid w:val="00B73B58"/>
    <w:rsid w:val="00B74807"/>
    <w:rsid w:val="00B74A67"/>
    <w:rsid w:val="00B74F30"/>
    <w:rsid w:val="00B77339"/>
    <w:rsid w:val="00B77EE8"/>
    <w:rsid w:val="00B77F60"/>
    <w:rsid w:val="00B80C5E"/>
    <w:rsid w:val="00B80CFE"/>
    <w:rsid w:val="00B81A7A"/>
    <w:rsid w:val="00B82B89"/>
    <w:rsid w:val="00B831F6"/>
    <w:rsid w:val="00B83F06"/>
    <w:rsid w:val="00B854AB"/>
    <w:rsid w:val="00B8753C"/>
    <w:rsid w:val="00B87EC0"/>
    <w:rsid w:val="00B916E1"/>
    <w:rsid w:val="00B91932"/>
    <w:rsid w:val="00B91F38"/>
    <w:rsid w:val="00B9244C"/>
    <w:rsid w:val="00B935BF"/>
    <w:rsid w:val="00B9385C"/>
    <w:rsid w:val="00B93C08"/>
    <w:rsid w:val="00B94782"/>
    <w:rsid w:val="00B94AE2"/>
    <w:rsid w:val="00B94C7D"/>
    <w:rsid w:val="00B94E59"/>
    <w:rsid w:val="00B9523B"/>
    <w:rsid w:val="00B955A8"/>
    <w:rsid w:val="00B95909"/>
    <w:rsid w:val="00B95DB3"/>
    <w:rsid w:val="00B96FD1"/>
    <w:rsid w:val="00B97319"/>
    <w:rsid w:val="00B97CCB"/>
    <w:rsid w:val="00B97D6A"/>
    <w:rsid w:val="00BA0306"/>
    <w:rsid w:val="00BA1135"/>
    <w:rsid w:val="00BA2409"/>
    <w:rsid w:val="00BA27AD"/>
    <w:rsid w:val="00BA3CCF"/>
    <w:rsid w:val="00BA4F0B"/>
    <w:rsid w:val="00BA515A"/>
    <w:rsid w:val="00BA5367"/>
    <w:rsid w:val="00BA6F31"/>
    <w:rsid w:val="00BA7555"/>
    <w:rsid w:val="00BA7EA7"/>
    <w:rsid w:val="00BB05B8"/>
    <w:rsid w:val="00BB0F65"/>
    <w:rsid w:val="00BB1030"/>
    <w:rsid w:val="00BB11BA"/>
    <w:rsid w:val="00BB11D0"/>
    <w:rsid w:val="00BB171A"/>
    <w:rsid w:val="00BB5414"/>
    <w:rsid w:val="00BB62D5"/>
    <w:rsid w:val="00BB6BB2"/>
    <w:rsid w:val="00BB7865"/>
    <w:rsid w:val="00BB7D49"/>
    <w:rsid w:val="00BC0938"/>
    <w:rsid w:val="00BC0F2E"/>
    <w:rsid w:val="00BC116F"/>
    <w:rsid w:val="00BC1441"/>
    <w:rsid w:val="00BC190C"/>
    <w:rsid w:val="00BC3418"/>
    <w:rsid w:val="00BC3769"/>
    <w:rsid w:val="00BC3D00"/>
    <w:rsid w:val="00BC4034"/>
    <w:rsid w:val="00BC50F4"/>
    <w:rsid w:val="00BC5AE2"/>
    <w:rsid w:val="00BC64FE"/>
    <w:rsid w:val="00BC65EB"/>
    <w:rsid w:val="00BC669A"/>
    <w:rsid w:val="00BC71B0"/>
    <w:rsid w:val="00BC7B9A"/>
    <w:rsid w:val="00BD0585"/>
    <w:rsid w:val="00BD0AB4"/>
    <w:rsid w:val="00BD17A9"/>
    <w:rsid w:val="00BD2986"/>
    <w:rsid w:val="00BD375D"/>
    <w:rsid w:val="00BD3B79"/>
    <w:rsid w:val="00BD42B0"/>
    <w:rsid w:val="00BD489D"/>
    <w:rsid w:val="00BD6A9D"/>
    <w:rsid w:val="00BE03A9"/>
    <w:rsid w:val="00BE060C"/>
    <w:rsid w:val="00BE10C5"/>
    <w:rsid w:val="00BE14E1"/>
    <w:rsid w:val="00BE2704"/>
    <w:rsid w:val="00BE5A0E"/>
    <w:rsid w:val="00BE5E61"/>
    <w:rsid w:val="00BE6183"/>
    <w:rsid w:val="00BE62E5"/>
    <w:rsid w:val="00BE6AEB"/>
    <w:rsid w:val="00BE737E"/>
    <w:rsid w:val="00BE7D51"/>
    <w:rsid w:val="00BF0536"/>
    <w:rsid w:val="00BF16B3"/>
    <w:rsid w:val="00BF266E"/>
    <w:rsid w:val="00BF45D1"/>
    <w:rsid w:val="00BF4777"/>
    <w:rsid w:val="00BF5072"/>
    <w:rsid w:val="00BF534D"/>
    <w:rsid w:val="00BF6017"/>
    <w:rsid w:val="00BF685F"/>
    <w:rsid w:val="00C00651"/>
    <w:rsid w:val="00C01A27"/>
    <w:rsid w:val="00C026E1"/>
    <w:rsid w:val="00C02FC4"/>
    <w:rsid w:val="00C0393A"/>
    <w:rsid w:val="00C05485"/>
    <w:rsid w:val="00C058A4"/>
    <w:rsid w:val="00C06F37"/>
    <w:rsid w:val="00C07338"/>
    <w:rsid w:val="00C0736F"/>
    <w:rsid w:val="00C07E0C"/>
    <w:rsid w:val="00C10933"/>
    <w:rsid w:val="00C12C89"/>
    <w:rsid w:val="00C12E7D"/>
    <w:rsid w:val="00C15CBE"/>
    <w:rsid w:val="00C16A25"/>
    <w:rsid w:val="00C1797D"/>
    <w:rsid w:val="00C2155A"/>
    <w:rsid w:val="00C22F33"/>
    <w:rsid w:val="00C244C0"/>
    <w:rsid w:val="00C25923"/>
    <w:rsid w:val="00C27AB3"/>
    <w:rsid w:val="00C27D9E"/>
    <w:rsid w:val="00C3052B"/>
    <w:rsid w:val="00C3232A"/>
    <w:rsid w:val="00C328CE"/>
    <w:rsid w:val="00C33F8C"/>
    <w:rsid w:val="00C348CD"/>
    <w:rsid w:val="00C37E94"/>
    <w:rsid w:val="00C40763"/>
    <w:rsid w:val="00C4080C"/>
    <w:rsid w:val="00C40E36"/>
    <w:rsid w:val="00C420B7"/>
    <w:rsid w:val="00C4283E"/>
    <w:rsid w:val="00C42FFE"/>
    <w:rsid w:val="00C447DF"/>
    <w:rsid w:val="00C453B6"/>
    <w:rsid w:val="00C45C34"/>
    <w:rsid w:val="00C466B5"/>
    <w:rsid w:val="00C46F6F"/>
    <w:rsid w:val="00C4748B"/>
    <w:rsid w:val="00C47565"/>
    <w:rsid w:val="00C5014B"/>
    <w:rsid w:val="00C529EC"/>
    <w:rsid w:val="00C531A2"/>
    <w:rsid w:val="00C53411"/>
    <w:rsid w:val="00C53FAC"/>
    <w:rsid w:val="00C54BC9"/>
    <w:rsid w:val="00C54D4A"/>
    <w:rsid w:val="00C55513"/>
    <w:rsid w:val="00C56119"/>
    <w:rsid w:val="00C569B6"/>
    <w:rsid w:val="00C5755F"/>
    <w:rsid w:val="00C57D6A"/>
    <w:rsid w:val="00C610E7"/>
    <w:rsid w:val="00C61A0A"/>
    <w:rsid w:val="00C63095"/>
    <w:rsid w:val="00C63C59"/>
    <w:rsid w:val="00C64C4B"/>
    <w:rsid w:val="00C65CBE"/>
    <w:rsid w:val="00C66253"/>
    <w:rsid w:val="00C669EE"/>
    <w:rsid w:val="00C678EE"/>
    <w:rsid w:val="00C67D26"/>
    <w:rsid w:val="00C704DB"/>
    <w:rsid w:val="00C706E7"/>
    <w:rsid w:val="00C72328"/>
    <w:rsid w:val="00C72801"/>
    <w:rsid w:val="00C73BF4"/>
    <w:rsid w:val="00C74299"/>
    <w:rsid w:val="00C7470F"/>
    <w:rsid w:val="00C74924"/>
    <w:rsid w:val="00C74FB0"/>
    <w:rsid w:val="00C75C04"/>
    <w:rsid w:val="00C76A70"/>
    <w:rsid w:val="00C77888"/>
    <w:rsid w:val="00C77CC2"/>
    <w:rsid w:val="00C800A3"/>
    <w:rsid w:val="00C80821"/>
    <w:rsid w:val="00C81428"/>
    <w:rsid w:val="00C82171"/>
    <w:rsid w:val="00C8300C"/>
    <w:rsid w:val="00C83082"/>
    <w:rsid w:val="00C83157"/>
    <w:rsid w:val="00C835AB"/>
    <w:rsid w:val="00C83B03"/>
    <w:rsid w:val="00C84CAD"/>
    <w:rsid w:val="00C86F28"/>
    <w:rsid w:val="00C873DF"/>
    <w:rsid w:val="00C875B7"/>
    <w:rsid w:val="00C90048"/>
    <w:rsid w:val="00C9044C"/>
    <w:rsid w:val="00C906AE"/>
    <w:rsid w:val="00C90C41"/>
    <w:rsid w:val="00C91305"/>
    <w:rsid w:val="00C91D87"/>
    <w:rsid w:val="00C91E84"/>
    <w:rsid w:val="00C91FC5"/>
    <w:rsid w:val="00C92998"/>
    <w:rsid w:val="00C92EE4"/>
    <w:rsid w:val="00C93E6C"/>
    <w:rsid w:val="00C941BC"/>
    <w:rsid w:val="00C94839"/>
    <w:rsid w:val="00C94ED0"/>
    <w:rsid w:val="00C95647"/>
    <w:rsid w:val="00C9581D"/>
    <w:rsid w:val="00C96057"/>
    <w:rsid w:val="00C96E2E"/>
    <w:rsid w:val="00C97ED3"/>
    <w:rsid w:val="00CA0235"/>
    <w:rsid w:val="00CA124E"/>
    <w:rsid w:val="00CA13F2"/>
    <w:rsid w:val="00CA196C"/>
    <w:rsid w:val="00CA287C"/>
    <w:rsid w:val="00CA4B1B"/>
    <w:rsid w:val="00CA612E"/>
    <w:rsid w:val="00CA6457"/>
    <w:rsid w:val="00CA6B60"/>
    <w:rsid w:val="00CA6CC4"/>
    <w:rsid w:val="00CA7D48"/>
    <w:rsid w:val="00CB18FB"/>
    <w:rsid w:val="00CB195A"/>
    <w:rsid w:val="00CB216E"/>
    <w:rsid w:val="00CB47CE"/>
    <w:rsid w:val="00CB47FC"/>
    <w:rsid w:val="00CB5756"/>
    <w:rsid w:val="00CB5813"/>
    <w:rsid w:val="00CB6485"/>
    <w:rsid w:val="00CB7951"/>
    <w:rsid w:val="00CB7CDD"/>
    <w:rsid w:val="00CC0033"/>
    <w:rsid w:val="00CC0E36"/>
    <w:rsid w:val="00CC1884"/>
    <w:rsid w:val="00CC19F7"/>
    <w:rsid w:val="00CC2069"/>
    <w:rsid w:val="00CC2C6C"/>
    <w:rsid w:val="00CC3308"/>
    <w:rsid w:val="00CC36B9"/>
    <w:rsid w:val="00CC417C"/>
    <w:rsid w:val="00CC466A"/>
    <w:rsid w:val="00CC477C"/>
    <w:rsid w:val="00CC697B"/>
    <w:rsid w:val="00CC7C62"/>
    <w:rsid w:val="00CC7EF8"/>
    <w:rsid w:val="00CD0129"/>
    <w:rsid w:val="00CD1A41"/>
    <w:rsid w:val="00CD2E35"/>
    <w:rsid w:val="00CD302B"/>
    <w:rsid w:val="00CD308A"/>
    <w:rsid w:val="00CD33F5"/>
    <w:rsid w:val="00CD4190"/>
    <w:rsid w:val="00CD46B9"/>
    <w:rsid w:val="00CD4D61"/>
    <w:rsid w:val="00CD4D69"/>
    <w:rsid w:val="00CD619B"/>
    <w:rsid w:val="00CD64DC"/>
    <w:rsid w:val="00CD6505"/>
    <w:rsid w:val="00CD715B"/>
    <w:rsid w:val="00CD7CBB"/>
    <w:rsid w:val="00CE04F6"/>
    <w:rsid w:val="00CE149F"/>
    <w:rsid w:val="00CE235C"/>
    <w:rsid w:val="00CE3721"/>
    <w:rsid w:val="00CE383D"/>
    <w:rsid w:val="00CE3CAC"/>
    <w:rsid w:val="00CE4C31"/>
    <w:rsid w:val="00CE5EE7"/>
    <w:rsid w:val="00CE6723"/>
    <w:rsid w:val="00CE6F63"/>
    <w:rsid w:val="00CE7587"/>
    <w:rsid w:val="00CE75D8"/>
    <w:rsid w:val="00CE7889"/>
    <w:rsid w:val="00CF06EC"/>
    <w:rsid w:val="00CF1AC0"/>
    <w:rsid w:val="00CF3089"/>
    <w:rsid w:val="00CF490D"/>
    <w:rsid w:val="00CF4AC2"/>
    <w:rsid w:val="00CF596E"/>
    <w:rsid w:val="00CF636D"/>
    <w:rsid w:val="00CF6E5C"/>
    <w:rsid w:val="00CF6F64"/>
    <w:rsid w:val="00CF74A2"/>
    <w:rsid w:val="00D00D2C"/>
    <w:rsid w:val="00D029DF"/>
    <w:rsid w:val="00D02D68"/>
    <w:rsid w:val="00D04A7C"/>
    <w:rsid w:val="00D04D51"/>
    <w:rsid w:val="00D04F16"/>
    <w:rsid w:val="00D05F50"/>
    <w:rsid w:val="00D07AB0"/>
    <w:rsid w:val="00D10A39"/>
    <w:rsid w:val="00D10C9D"/>
    <w:rsid w:val="00D12852"/>
    <w:rsid w:val="00D14305"/>
    <w:rsid w:val="00D16770"/>
    <w:rsid w:val="00D167BF"/>
    <w:rsid w:val="00D16FAE"/>
    <w:rsid w:val="00D1723C"/>
    <w:rsid w:val="00D20EBA"/>
    <w:rsid w:val="00D216B5"/>
    <w:rsid w:val="00D21BB3"/>
    <w:rsid w:val="00D21CF0"/>
    <w:rsid w:val="00D21FF6"/>
    <w:rsid w:val="00D22589"/>
    <w:rsid w:val="00D2271B"/>
    <w:rsid w:val="00D23666"/>
    <w:rsid w:val="00D238CF"/>
    <w:rsid w:val="00D238E8"/>
    <w:rsid w:val="00D23FCB"/>
    <w:rsid w:val="00D24E9F"/>
    <w:rsid w:val="00D254DC"/>
    <w:rsid w:val="00D25B89"/>
    <w:rsid w:val="00D25CAE"/>
    <w:rsid w:val="00D277D9"/>
    <w:rsid w:val="00D30082"/>
    <w:rsid w:val="00D304C5"/>
    <w:rsid w:val="00D31019"/>
    <w:rsid w:val="00D3139D"/>
    <w:rsid w:val="00D31CD4"/>
    <w:rsid w:val="00D3369F"/>
    <w:rsid w:val="00D3387D"/>
    <w:rsid w:val="00D34F50"/>
    <w:rsid w:val="00D351EB"/>
    <w:rsid w:val="00D357B1"/>
    <w:rsid w:val="00D3586E"/>
    <w:rsid w:val="00D35A8D"/>
    <w:rsid w:val="00D35FA5"/>
    <w:rsid w:val="00D36BE4"/>
    <w:rsid w:val="00D37DE6"/>
    <w:rsid w:val="00D40C2E"/>
    <w:rsid w:val="00D41106"/>
    <w:rsid w:val="00D42BF6"/>
    <w:rsid w:val="00D42DF4"/>
    <w:rsid w:val="00D43622"/>
    <w:rsid w:val="00D43DDE"/>
    <w:rsid w:val="00D4459E"/>
    <w:rsid w:val="00D44A50"/>
    <w:rsid w:val="00D44AD3"/>
    <w:rsid w:val="00D44E66"/>
    <w:rsid w:val="00D46CAC"/>
    <w:rsid w:val="00D4724F"/>
    <w:rsid w:val="00D4738B"/>
    <w:rsid w:val="00D50BD5"/>
    <w:rsid w:val="00D512E5"/>
    <w:rsid w:val="00D5187C"/>
    <w:rsid w:val="00D538A9"/>
    <w:rsid w:val="00D5426C"/>
    <w:rsid w:val="00D54A92"/>
    <w:rsid w:val="00D5560C"/>
    <w:rsid w:val="00D55B31"/>
    <w:rsid w:val="00D60A11"/>
    <w:rsid w:val="00D60B2D"/>
    <w:rsid w:val="00D62175"/>
    <w:rsid w:val="00D62A89"/>
    <w:rsid w:val="00D65E91"/>
    <w:rsid w:val="00D66195"/>
    <w:rsid w:val="00D66B27"/>
    <w:rsid w:val="00D6745B"/>
    <w:rsid w:val="00D67C5A"/>
    <w:rsid w:val="00D71630"/>
    <w:rsid w:val="00D7165A"/>
    <w:rsid w:val="00D7263F"/>
    <w:rsid w:val="00D726D3"/>
    <w:rsid w:val="00D74E07"/>
    <w:rsid w:val="00D75158"/>
    <w:rsid w:val="00D76284"/>
    <w:rsid w:val="00D76C65"/>
    <w:rsid w:val="00D778FD"/>
    <w:rsid w:val="00D800CD"/>
    <w:rsid w:val="00D807D4"/>
    <w:rsid w:val="00D80D4E"/>
    <w:rsid w:val="00D817C0"/>
    <w:rsid w:val="00D8184B"/>
    <w:rsid w:val="00D818ED"/>
    <w:rsid w:val="00D82AFE"/>
    <w:rsid w:val="00D83482"/>
    <w:rsid w:val="00D843DC"/>
    <w:rsid w:val="00D8494F"/>
    <w:rsid w:val="00D85E0F"/>
    <w:rsid w:val="00D85E9B"/>
    <w:rsid w:val="00D86CAA"/>
    <w:rsid w:val="00D86CC4"/>
    <w:rsid w:val="00D8719B"/>
    <w:rsid w:val="00D907F7"/>
    <w:rsid w:val="00D90888"/>
    <w:rsid w:val="00D91F46"/>
    <w:rsid w:val="00D91F63"/>
    <w:rsid w:val="00D92325"/>
    <w:rsid w:val="00D93498"/>
    <w:rsid w:val="00D94D7E"/>
    <w:rsid w:val="00D95C8F"/>
    <w:rsid w:val="00D97104"/>
    <w:rsid w:val="00D97CEA"/>
    <w:rsid w:val="00D97EAB"/>
    <w:rsid w:val="00DA3994"/>
    <w:rsid w:val="00DA4AFB"/>
    <w:rsid w:val="00DA4B02"/>
    <w:rsid w:val="00DA502A"/>
    <w:rsid w:val="00DA53A9"/>
    <w:rsid w:val="00DA5656"/>
    <w:rsid w:val="00DA57B5"/>
    <w:rsid w:val="00DA5F89"/>
    <w:rsid w:val="00DA7EF3"/>
    <w:rsid w:val="00DA7F9B"/>
    <w:rsid w:val="00DB2E98"/>
    <w:rsid w:val="00DB35E9"/>
    <w:rsid w:val="00DB3ADE"/>
    <w:rsid w:val="00DB44E4"/>
    <w:rsid w:val="00DB506A"/>
    <w:rsid w:val="00DB5108"/>
    <w:rsid w:val="00DB653B"/>
    <w:rsid w:val="00DB73D4"/>
    <w:rsid w:val="00DB7449"/>
    <w:rsid w:val="00DC08D2"/>
    <w:rsid w:val="00DC365C"/>
    <w:rsid w:val="00DC3A38"/>
    <w:rsid w:val="00DC3EA4"/>
    <w:rsid w:val="00DC3EF8"/>
    <w:rsid w:val="00DC41ED"/>
    <w:rsid w:val="00DC5799"/>
    <w:rsid w:val="00DC5C5B"/>
    <w:rsid w:val="00DC5ED8"/>
    <w:rsid w:val="00DC6B6A"/>
    <w:rsid w:val="00DC6FE7"/>
    <w:rsid w:val="00DD045A"/>
    <w:rsid w:val="00DD0756"/>
    <w:rsid w:val="00DD0BAF"/>
    <w:rsid w:val="00DD0CCB"/>
    <w:rsid w:val="00DD1884"/>
    <w:rsid w:val="00DD22EF"/>
    <w:rsid w:val="00DD2463"/>
    <w:rsid w:val="00DD3788"/>
    <w:rsid w:val="00DD3D05"/>
    <w:rsid w:val="00DD424A"/>
    <w:rsid w:val="00DD459B"/>
    <w:rsid w:val="00DD5049"/>
    <w:rsid w:val="00DD5173"/>
    <w:rsid w:val="00DD5728"/>
    <w:rsid w:val="00DD6017"/>
    <w:rsid w:val="00DD6699"/>
    <w:rsid w:val="00DE0197"/>
    <w:rsid w:val="00DE0534"/>
    <w:rsid w:val="00DE0FEE"/>
    <w:rsid w:val="00DE1679"/>
    <w:rsid w:val="00DE1E0A"/>
    <w:rsid w:val="00DE1FDF"/>
    <w:rsid w:val="00DE3D15"/>
    <w:rsid w:val="00DE4FE1"/>
    <w:rsid w:val="00DE5033"/>
    <w:rsid w:val="00DE5C34"/>
    <w:rsid w:val="00DE752A"/>
    <w:rsid w:val="00DF0128"/>
    <w:rsid w:val="00DF1227"/>
    <w:rsid w:val="00DF16C8"/>
    <w:rsid w:val="00DF24ED"/>
    <w:rsid w:val="00DF3FC2"/>
    <w:rsid w:val="00DF4A98"/>
    <w:rsid w:val="00DF5900"/>
    <w:rsid w:val="00DF5DBE"/>
    <w:rsid w:val="00DF6500"/>
    <w:rsid w:val="00DF6C19"/>
    <w:rsid w:val="00DF6D23"/>
    <w:rsid w:val="00DF6D4E"/>
    <w:rsid w:val="00DF6FB0"/>
    <w:rsid w:val="00DF7DC2"/>
    <w:rsid w:val="00E001D5"/>
    <w:rsid w:val="00E002C1"/>
    <w:rsid w:val="00E00BA5"/>
    <w:rsid w:val="00E00E4E"/>
    <w:rsid w:val="00E01194"/>
    <w:rsid w:val="00E02C27"/>
    <w:rsid w:val="00E02F49"/>
    <w:rsid w:val="00E03BF9"/>
    <w:rsid w:val="00E0414E"/>
    <w:rsid w:val="00E0462F"/>
    <w:rsid w:val="00E056B9"/>
    <w:rsid w:val="00E05CDD"/>
    <w:rsid w:val="00E063AC"/>
    <w:rsid w:val="00E065ED"/>
    <w:rsid w:val="00E06847"/>
    <w:rsid w:val="00E10387"/>
    <w:rsid w:val="00E109FA"/>
    <w:rsid w:val="00E10BAB"/>
    <w:rsid w:val="00E11CA8"/>
    <w:rsid w:val="00E1218D"/>
    <w:rsid w:val="00E12FAD"/>
    <w:rsid w:val="00E136D6"/>
    <w:rsid w:val="00E146A6"/>
    <w:rsid w:val="00E16620"/>
    <w:rsid w:val="00E16A51"/>
    <w:rsid w:val="00E16E92"/>
    <w:rsid w:val="00E17B88"/>
    <w:rsid w:val="00E201F9"/>
    <w:rsid w:val="00E20AA8"/>
    <w:rsid w:val="00E21A87"/>
    <w:rsid w:val="00E21C2F"/>
    <w:rsid w:val="00E2300A"/>
    <w:rsid w:val="00E23082"/>
    <w:rsid w:val="00E2375E"/>
    <w:rsid w:val="00E246CA"/>
    <w:rsid w:val="00E247F2"/>
    <w:rsid w:val="00E24A01"/>
    <w:rsid w:val="00E24CA5"/>
    <w:rsid w:val="00E25230"/>
    <w:rsid w:val="00E25D88"/>
    <w:rsid w:val="00E2633B"/>
    <w:rsid w:val="00E2692D"/>
    <w:rsid w:val="00E26DDA"/>
    <w:rsid w:val="00E26EAA"/>
    <w:rsid w:val="00E27AB1"/>
    <w:rsid w:val="00E31760"/>
    <w:rsid w:val="00E31C64"/>
    <w:rsid w:val="00E335A5"/>
    <w:rsid w:val="00E33D43"/>
    <w:rsid w:val="00E34CE3"/>
    <w:rsid w:val="00E35A14"/>
    <w:rsid w:val="00E36408"/>
    <w:rsid w:val="00E372ED"/>
    <w:rsid w:val="00E40262"/>
    <w:rsid w:val="00E41ADB"/>
    <w:rsid w:val="00E42FD7"/>
    <w:rsid w:val="00E43E52"/>
    <w:rsid w:val="00E4448E"/>
    <w:rsid w:val="00E4494B"/>
    <w:rsid w:val="00E45116"/>
    <w:rsid w:val="00E459D6"/>
    <w:rsid w:val="00E45F4B"/>
    <w:rsid w:val="00E4715D"/>
    <w:rsid w:val="00E47CDD"/>
    <w:rsid w:val="00E5054C"/>
    <w:rsid w:val="00E512E4"/>
    <w:rsid w:val="00E51B4B"/>
    <w:rsid w:val="00E5234F"/>
    <w:rsid w:val="00E526F9"/>
    <w:rsid w:val="00E538CB"/>
    <w:rsid w:val="00E53C0D"/>
    <w:rsid w:val="00E55C2D"/>
    <w:rsid w:val="00E570AE"/>
    <w:rsid w:val="00E57600"/>
    <w:rsid w:val="00E578E8"/>
    <w:rsid w:val="00E6005C"/>
    <w:rsid w:val="00E60320"/>
    <w:rsid w:val="00E614F3"/>
    <w:rsid w:val="00E61A15"/>
    <w:rsid w:val="00E61BCE"/>
    <w:rsid w:val="00E642E5"/>
    <w:rsid w:val="00E642FD"/>
    <w:rsid w:val="00E65BCB"/>
    <w:rsid w:val="00E65D94"/>
    <w:rsid w:val="00E66C3B"/>
    <w:rsid w:val="00E67311"/>
    <w:rsid w:val="00E70C4C"/>
    <w:rsid w:val="00E70E27"/>
    <w:rsid w:val="00E71E4E"/>
    <w:rsid w:val="00E729FC"/>
    <w:rsid w:val="00E72A67"/>
    <w:rsid w:val="00E72D54"/>
    <w:rsid w:val="00E73607"/>
    <w:rsid w:val="00E74743"/>
    <w:rsid w:val="00E747DC"/>
    <w:rsid w:val="00E753C5"/>
    <w:rsid w:val="00E75D11"/>
    <w:rsid w:val="00E7633B"/>
    <w:rsid w:val="00E76395"/>
    <w:rsid w:val="00E8020D"/>
    <w:rsid w:val="00E805E8"/>
    <w:rsid w:val="00E83F34"/>
    <w:rsid w:val="00E84AEB"/>
    <w:rsid w:val="00E85910"/>
    <w:rsid w:val="00E8658A"/>
    <w:rsid w:val="00E906F9"/>
    <w:rsid w:val="00E90A02"/>
    <w:rsid w:val="00E9164B"/>
    <w:rsid w:val="00E92028"/>
    <w:rsid w:val="00E92E4E"/>
    <w:rsid w:val="00E93210"/>
    <w:rsid w:val="00E93325"/>
    <w:rsid w:val="00E95162"/>
    <w:rsid w:val="00E95C00"/>
    <w:rsid w:val="00E966B7"/>
    <w:rsid w:val="00E96823"/>
    <w:rsid w:val="00E96BB5"/>
    <w:rsid w:val="00E96ECF"/>
    <w:rsid w:val="00E9793E"/>
    <w:rsid w:val="00E979AD"/>
    <w:rsid w:val="00EA0858"/>
    <w:rsid w:val="00EA0919"/>
    <w:rsid w:val="00EA15C0"/>
    <w:rsid w:val="00EA18AF"/>
    <w:rsid w:val="00EA388E"/>
    <w:rsid w:val="00EA4BA4"/>
    <w:rsid w:val="00EA5195"/>
    <w:rsid w:val="00EA6593"/>
    <w:rsid w:val="00EA705B"/>
    <w:rsid w:val="00EA7129"/>
    <w:rsid w:val="00EA74EC"/>
    <w:rsid w:val="00EA761F"/>
    <w:rsid w:val="00EA7B86"/>
    <w:rsid w:val="00EA7FC7"/>
    <w:rsid w:val="00EB0107"/>
    <w:rsid w:val="00EB0B30"/>
    <w:rsid w:val="00EB1158"/>
    <w:rsid w:val="00EB1BBD"/>
    <w:rsid w:val="00EB1DF8"/>
    <w:rsid w:val="00EB49CC"/>
    <w:rsid w:val="00EB52CA"/>
    <w:rsid w:val="00EB62D2"/>
    <w:rsid w:val="00EB6C3A"/>
    <w:rsid w:val="00EB70D6"/>
    <w:rsid w:val="00EB786D"/>
    <w:rsid w:val="00EB7C7C"/>
    <w:rsid w:val="00EC0A6A"/>
    <w:rsid w:val="00EC0E10"/>
    <w:rsid w:val="00EC2127"/>
    <w:rsid w:val="00EC229C"/>
    <w:rsid w:val="00EC3713"/>
    <w:rsid w:val="00EC41CF"/>
    <w:rsid w:val="00EC50BF"/>
    <w:rsid w:val="00EC5B84"/>
    <w:rsid w:val="00EC614F"/>
    <w:rsid w:val="00EC62A2"/>
    <w:rsid w:val="00EC7CDB"/>
    <w:rsid w:val="00ED0E2A"/>
    <w:rsid w:val="00ED28AA"/>
    <w:rsid w:val="00ED43E6"/>
    <w:rsid w:val="00ED44E1"/>
    <w:rsid w:val="00ED4E89"/>
    <w:rsid w:val="00ED57A4"/>
    <w:rsid w:val="00ED6724"/>
    <w:rsid w:val="00ED7296"/>
    <w:rsid w:val="00ED784E"/>
    <w:rsid w:val="00EE00D6"/>
    <w:rsid w:val="00EE040D"/>
    <w:rsid w:val="00EE109F"/>
    <w:rsid w:val="00EE1B2A"/>
    <w:rsid w:val="00EE2120"/>
    <w:rsid w:val="00EE294C"/>
    <w:rsid w:val="00EE2EBD"/>
    <w:rsid w:val="00EE3E5D"/>
    <w:rsid w:val="00EE42E9"/>
    <w:rsid w:val="00EE48B0"/>
    <w:rsid w:val="00EE51DD"/>
    <w:rsid w:val="00EE5942"/>
    <w:rsid w:val="00EE6025"/>
    <w:rsid w:val="00EE61BE"/>
    <w:rsid w:val="00EE61CD"/>
    <w:rsid w:val="00EE646A"/>
    <w:rsid w:val="00EF010F"/>
    <w:rsid w:val="00EF06AE"/>
    <w:rsid w:val="00EF10CF"/>
    <w:rsid w:val="00EF2566"/>
    <w:rsid w:val="00EF284A"/>
    <w:rsid w:val="00EF3CFC"/>
    <w:rsid w:val="00EF4135"/>
    <w:rsid w:val="00EF4437"/>
    <w:rsid w:val="00EF494A"/>
    <w:rsid w:val="00EF4ECA"/>
    <w:rsid w:val="00EF55C7"/>
    <w:rsid w:val="00EF787E"/>
    <w:rsid w:val="00EF79D4"/>
    <w:rsid w:val="00F01888"/>
    <w:rsid w:val="00F01B69"/>
    <w:rsid w:val="00F0211B"/>
    <w:rsid w:val="00F02DA7"/>
    <w:rsid w:val="00F04ACC"/>
    <w:rsid w:val="00F057FF"/>
    <w:rsid w:val="00F0625A"/>
    <w:rsid w:val="00F07398"/>
    <w:rsid w:val="00F0796A"/>
    <w:rsid w:val="00F07F3B"/>
    <w:rsid w:val="00F1214A"/>
    <w:rsid w:val="00F12631"/>
    <w:rsid w:val="00F138AE"/>
    <w:rsid w:val="00F149D7"/>
    <w:rsid w:val="00F14A24"/>
    <w:rsid w:val="00F15A4A"/>
    <w:rsid w:val="00F16079"/>
    <w:rsid w:val="00F16807"/>
    <w:rsid w:val="00F21202"/>
    <w:rsid w:val="00F2167A"/>
    <w:rsid w:val="00F21C84"/>
    <w:rsid w:val="00F230D6"/>
    <w:rsid w:val="00F233BE"/>
    <w:rsid w:val="00F2392F"/>
    <w:rsid w:val="00F23F8B"/>
    <w:rsid w:val="00F2442D"/>
    <w:rsid w:val="00F26779"/>
    <w:rsid w:val="00F26896"/>
    <w:rsid w:val="00F27081"/>
    <w:rsid w:val="00F2737C"/>
    <w:rsid w:val="00F274D6"/>
    <w:rsid w:val="00F301F3"/>
    <w:rsid w:val="00F31000"/>
    <w:rsid w:val="00F3363A"/>
    <w:rsid w:val="00F336FF"/>
    <w:rsid w:val="00F3528E"/>
    <w:rsid w:val="00F35D90"/>
    <w:rsid w:val="00F36251"/>
    <w:rsid w:val="00F3684D"/>
    <w:rsid w:val="00F36EDC"/>
    <w:rsid w:val="00F375A2"/>
    <w:rsid w:val="00F37A6A"/>
    <w:rsid w:val="00F37B1B"/>
    <w:rsid w:val="00F434DB"/>
    <w:rsid w:val="00F43604"/>
    <w:rsid w:val="00F43636"/>
    <w:rsid w:val="00F4412A"/>
    <w:rsid w:val="00F44582"/>
    <w:rsid w:val="00F45328"/>
    <w:rsid w:val="00F453F5"/>
    <w:rsid w:val="00F478A4"/>
    <w:rsid w:val="00F51A29"/>
    <w:rsid w:val="00F51D23"/>
    <w:rsid w:val="00F51FC1"/>
    <w:rsid w:val="00F5218C"/>
    <w:rsid w:val="00F521EE"/>
    <w:rsid w:val="00F5302F"/>
    <w:rsid w:val="00F53B49"/>
    <w:rsid w:val="00F54BEF"/>
    <w:rsid w:val="00F55B92"/>
    <w:rsid w:val="00F56AA2"/>
    <w:rsid w:val="00F56E1A"/>
    <w:rsid w:val="00F574F9"/>
    <w:rsid w:val="00F6036D"/>
    <w:rsid w:val="00F613D2"/>
    <w:rsid w:val="00F61B9A"/>
    <w:rsid w:val="00F62053"/>
    <w:rsid w:val="00F6325C"/>
    <w:rsid w:val="00F6387C"/>
    <w:rsid w:val="00F641DE"/>
    <w:rsid w:val="00F67A36"/>
    <w:rsid w:val="00F67B1F"/>
    <w:rsid w:val="00F7292D"/>
    <w:rsid w:val="00F737DD"/>
    <w:rsid w:val="00F73C01"/>
    <w:rsid w:val="00F74810"/>
    <w:rsid w:val="00F74D9D"/>
    <w:rsid w:val="00F75A8A"/>
    <w:rsid w:val="00F75FE1"/>
    <w:rsid w:val="00F7611B"/>
    <w:rsid w:val="00F768F5"/>
    <w:rsid w:val="00F76BF7"/>
    <w:rsid w:val="00F76E91"/>
    <w:rsid w:val="00F77C71"/>
    <w:rsid w:val="00F77E4B"/>
    <w:rsid w:val="00F8055E"/>
    <w:rsid w:val="00F82998"/>
    <w:rsid w:val="00F82E20"/>
    <w:rsid w:val="00F82F50"/>
    <w:rsid w:val="00F83B54"/>
    <w:rsid w:val="00F844F9"/>
    <w:rsid w:val="00F84EBE"/>
    <w:rsid w:val="00F84EF8"/>
    <w:rsid w:val="00F85175"/>
    <w:rsid w:val="00F86088"/>
    <w:rsid w:val="00F867BA"/>
    <w:rsid w:val="00F8759C"/>
    <w:rsid w:val="00F904AE"/>
    <w:rsid w:val="00F90776"/>
    <w:rsid w:val="00F9132A"/>
    <w:rsid w:val="00F91724"/>
    <w:rsid w:val="00F91805"/>
    <w:rsid w:val="00F937D4"/>
    <w:rsid w:val="00F93EA6"/>
    <w:rsid w:val="00F93F65"/>
    <w:rsid w:val="00F94984"/>
    <w:rsid w:val="00F97B43"/>
    <w:rsid w:val="00FA03A8"/>
    <w:rsid w:val="00FA0B8F"/>
    <w:rsid w:val="00FA0BF7"/>
    <w:rsid w:val="00FA16B0"/>
    <w:rsid w:val="00FA279A"/>
    <w:rsid w:val="00FA3C21"/>
    <w:rsid w:val="00FA429F"/>
    <w:rsid w:val="00FA50F4"/>
    <w:rsid w:val="00FA5138"/>
    <w:rsid w:val="00FA555A"/>
    <w:rsid w:val="00FA5DAC"/>
    <w:rsid w:val="00FA656C"/>
    <w:rsid w:val="00FA70DC"/>
    <w:rsid w:val="00FA76E1"/>
    <w:rsid w:val="00FA7729"/>
    <w:rsid w:val="00FA7736"/>
    <w:rsid w:val="00FA7A6F"/>
    <w:rsid w:val="00FB0954"/>
    <w:rsid w:val="00FB096A"/>
    <w:rsid w:val="00FB0CEE"/>
    <w:rsid w:val="00FB1C85"/>
    <w:rsid w:val="00FB2336"/>
    <w:rsid w:val="00FB2496"/>
    <w:rsid w:val="00FB32EA"/>
    <w:rsid w:val="00FB3C52"/>
    <w:rsid w:val="00FB3E23"/>
    <w:rsid w:val="00FB3E9F"/>
    <w:rsid w:val="00FB3FB4"/>
    <w:rsid w:val="00FB4671"/>
    <w:rsid w:val="00FB504B"/>
    <w:rsid w:val="00FB6EB6"/>
    <w:rsid w:val="00FB6EE8"/>
    <w:rsid w:val="00FC08A1"/>
    <w:rsid w:val="00FC5542"/>
    <w:rsid w:val="00FC5849"/>
    <w:rsid w:val="00FC586A"/>
    <w:rsid w:val="00FC5A2F"/>
    <w:rsid w:val="00FC5FDD"/>
    <w:rsid w:val="00FC699F"/>
    <w:rsid w:val="00FC72B8"/>
    <w:rsid w:val="00FC7D28"/>
    <w:rsid w:val="00FD04FC"/>
    <w:rsid w:val="00FD0D1A"/>
    <w:rsid w:val="00FD0E2E"/>
    <w:rsid w:val="00FD2B07"/>
    <w:rsid w:val="00FD55DC"/>
    <w:rsid w:val="00FE02D1"/>
    <w:rsid w:val="00FE0546"/>
    <w:rsid w:val="00FE168A"/>
    <w:rsid w:val="00FE1BB3"/>
    <w:rsid w:val="00FE3174"/>
    <w:rsid w:val="00FE33F8"/>
    <w:rsid w:val="00FE414C"/>
    <w:rsid w:val="00FE4A90"/>
    <w:rsid w:val="00FE4BA4"/>
    <w:rsid w:val="00FE5081"/>
    <w:rsid w:val="00FE56F7"/>
    <w:rsid w:val="00FE62E2"/>
    <w:rsid w:val="00FE7993"/>
    <w:rsid w:val="00FF1791"/>
    <w:rsid w:val="00FF2BFE"/>
    <w:rsid w:val="00FF4AE6"/>
    <w:rsid w:val="00FF5BFA"/>
    <w:rsid w:val="00FF628F"/>
    <w:rsid w:val="00FF75A1"/>
    <w:rsid w:val="12D83C8B"/>
    <w:rsid w:val="74BE5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9798D1"/>
  <w15:docId w15:val="{1BD7C794-11A7-4424-8980-05C8BB04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4F53"/>
    <w:pPr>
      <w:spacing w:before="0" w:after="180" w:line="240" w:lineRule="auto"/>
    </w:pPr>
  </w:style>
  <w:style w:type="paragraph" w:styleId="Heading1">
    <w:name w:val="heading 1"/>
    <w:basedOn w:val="Normal"/>
    <w:next w:val="Normal"/>
    <w:link w:val="Heading1Char"/>
    <w:uiPriority w:val="9"/>
    <w:qFormat/>
    <w:rsid w:val="00AD73CD"/>
    <w:pPr>
      <w:keepNext/>
      <w:keepLines/>
      <w:numPr>
        <w:numId w:val="28"/>
      </w:numPr>
      <w:spacing w:before="360"/>
      <w:ind w:left="431" w:hanging="431"/>
      <w:outlineLvl w:val="0"/>
    </w:pPr>
    <w:rPr>
      <w:rFonts w:asciiTheme="majorHAnsi" w:eastAsiaTheme="majorEastAsia" w:hAnsiTheme="majorHAnsi" w:cstheme="majorBidi"/>
      <w:b/>
      <w:bCs/>
      <w:color w:val="4F81BD"/>
      <w:sz w:val="28"/>
      <w:szCs w:val="28"/>
    </w:rPr>
  </w:style>
  <w:style w:type="paragraph" w:styleId="Heading2">
    <w:name w:val="heading 2"/>
    <w:basedOn w:val="Normal"/>
    <w:next w:val="Normal"/>
    <w:link w:val="Heading2Char"/>
    <w:uiPriority w:val="9"/>
    <w:unhideWhenUsed/>
    <w:qFormat/>
    <w:rsid w:val="007B0571"/>
    <w:pPr>
      <w:keepNext/>
      <w:keepLines/>
      <w:numPr>
        <w:ilvl w:val="1"/>
        <w:numId w:val="28"/>
      </w:numPr>
      <w:spacing w:before="240" w:after="6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382A"/>
    <w:pPr>
      <w:keepNext/>
      <w:keepLines/>
      <w:numPr>
        <w:ilvl w:val="2"/>
        <w:numId w:val="28"/>
      </w:numPr>
      <w:spacing w:before="240" w:after="60"/>
      <w:outlineLvl w:val="2"/>
    </w:pPr>
    <w:rPr>
      <w:rFonts w:asciiTheme="majorHAnsi" w:eastAsiaTheme="majorEastAsia" w:hAnsiTheme="majorHAnsi" w:cstheme="majorBidi"/>
      <w:b/>
      <w:bCs/>
      <w:color w:val="4F81BD" w:themeColor="accent1"/>
      <w:sz w:val="24"/>
    </w:rPr>
  </w:style>
  <w:style w:type="paragraph" w:styleId="Heading4">
    <w:name w:val="heading 4"/>
    <w:basedOn w:val="Heading3"/>
    <w:next w:val="Normal"/>
    <w:link w:val="Heading4Char"/>
    <w:uiPriority w:val="9"/>
    <w:unhideWhenUsed/>
    <w:qFormat/>
    <w:rsid w:val="0055341A"/>
    <w:pPr>
      <w:numPr>
        <w:ilvl w:val="3"/>
      </w:numPr>
      <w:spacing w:before="40"/>
      <w:outlineLvl w:val="3"/>
    </w:pPr>
    <w:rPr>
      <w:iCs/>
    </w:rPr>
  </w:style>
  <w:style w:type="paragraph" w:styleId="Heading5">
    <w:name w:val="heading 5"/>
    <w:basedOn w:val="Normal"/>
    <w:next w:val="Normal"/>
    <w:link w:val="Heading5Char"/>
    <w:uiPriority w:val="9"/>
    <w:unhideWhenUsed/>
    <w:qFormat/>
    <w:rsid w:val="00A03C56"/>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E60320"/>
    <w:pPr>
      <w:keepNext/>
      <w:keepLines/>
      <w:numPr>
        <w:ilvl w:val="5"/>
        <w:numId w:val="2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0320"/>
    <w:pPr>
      <w:keepNext/>
      <w:keepLines/>
      <w:numPr>
        <w:ilvl w:val="6"/>
        <w:numId w:val="2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0320"/>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0320"/>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8FD"/>
    <w:pPr>
      <w:tabs>
        <w:tab w:val="center" w:pos="4513"/>
        <w:tab w:val="right" w:pos="9026"/>
      </w:tabs>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AD73CD"/>
    <w:rPr>
      <w:rFonts w:asciiTheme="majorHAnsi" w:eastAsiaTheme="majorEastAsia" w:hAnsiTheme="majorHAnsi" w:cstheme="majorBidi"/>
      <w:b/>
      <w:bCs/>
      <w:color w:val="4F81BD"/>
      <w:sz w:val="28"/>
      <w:szCs w:val="28"/>
    </w:rPr>
  </w:style>
  <w:style w:type="character" w:customStyle="1" w:styleId="Heading2Char">
    <w:name w:val="Heading 2 Char"/>
    <w:basedOn w:val="DefaultParagraphFont"/>
    <w:link w:val="Heading2"/>
    <w:uiPriority w:val="9"/>
    <w:rsid w:val="007B05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382A"/>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unhideWhenUsed/>
    <w:qFormat/>
    <w:rsid w:val="00B7218D"/>
    <w:pPr>
      <w:numPr>
        <w:numId w:val="0"/>
      </w:num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782D73"/>
    <w:rPr>
      <w:rFonts w:asciiTheme="minorHAnsi" w:hAnsiTheme="minorHAnsi"/>
      <w:b/>
      <w:bCs/>
      <w:sz w:val="24"/>
    </w:rPr>
  </w:style>
  <w:style w:type="paragraph" w:styleId="ListBullet">
    <w:name w:val="List Bullet"/>
    <w:basedOn w:val="Normal"/>
    <w:link w:val="ListBulletChar"/>
    <w:qFormat/>
    <w:rsid w:val="000A6FDB"/>
    <w:pPr>
      <w:keepLines/>
      <w:numPr>
        <w:numId w:val="14"/>
      </w:numPr>
      <w:tabs>
        <w:tab w:val="left" w:pos="960"/>
        <w:tab w:val="left" w:pos="1200"/>
        <w:tab w:val="left" w:pos="1440"/>
        <w:tab w:val="left" w:pos="1680"/>
      </w:tabs>
      <w:ind w:left="357" w:hanging="357"/>
    </w:pPr>
    <w:rPr>
      <w:rFonts w:eastAsia="Times New Roman" w:cs="Times New Roman"/>
      <w:szCs w:val="24"/>
      <w:lang w:eastAsia="en-GB"/>
    </w:rPr>
  </w:style>
  <w:style w:type="paragraph" w:customStyle="1" w:styleId="ListBI1">
    <w:name w:val="List B I1"/>
    <w:basedOn w:val="ListBullet"/>
    <w:link w:val="ListBI1Char"/>
    <w:uiPriority w:val="1"/>
    <w:qFormat/>
    <w:rsid w:val="0092467A"/>
    <w:pPr>
      <w:keepLines w:val="0"/>
      <w:numPr>
        <w:numId w:val="15"/>
      </w:numPr>
      <w:spacing w:after="120"/>
      <w:ind w:left="714" w:hanging="357"/>
    </w:pPr>
  </w:style>
  <w:style w:type="paragraph" w:customStyle="1" w:styleId="ListB6after">
    <w:name w:val="List B 6 after"/>
    <w:basedOn w:val="ListBullet"/>
    <w:link w:val="ListB6afterChar"/>
    <w:qFormat/>
    <w:rsid w:val="00AC0FDD"/>
    <w:pPr>
      <w:spacing w:after="120"/>
    </w:pPr>
  </w:style>
  <w:style w:type="character" w:customStyle="1" w:styleId="ListBulletChar">
    <w:name w:val="List Bullet Char"/>
    <w:basedOn w:val="DefaultParagraphFont"/>
    <w:link w:val="ListBullet"/>
    <w:uiPriority w:val="1"/>
    <w:rsid w:val="00476926"/>
    <w:rPr>
      <w:rFonts w:eastAsia="Times New Roman" w:cs="Times New Roman"/>
      <w:szCs w:val="24"/>
      <w:lang w:eastAsia="en-GB"/>
    </w:rPr>
  </w:style>
  <w:style w:type="character" w:customStyle="1" w:styleId="ListB6afterChar">
    <w:name w:val="List B 6 after Char"/>
    <w:basedOn w:val="ListBulletChar"/>
    <w:link w:val="ListB6after"/>
    <w:rsid w:val="00D512E5"/>
    <w:rPr>
      <w:rFonts w:eastAsia="Times New Roman" w:cs="Times New Roman"/>
      <w:szCs w:val="24"/>
      <w:lang w:eastAsia="en-GB"/>
    </w:rPr>
  </w:style>
  <w:style w:type="paragraph" w:customStyle="1" w:styleId="ListBI2">
    <w:name w:val="List B I2"/>
    <w:basedOn w:val="ListBI1"/>
    <w:link w:val="ListBI2Char"/>
    <w:uiPriority w:val="1"/>
    <w:rsid w:val="00754C84"/>
    <w:pPr>
      <w:numPr>
        <w:numId w:val="17"/>
      </w:numPr>
      <w:ind w:left="936" w:hanging="230"/>
      <w:contextualSpacing/>
    </w:pPr>
  </w:style>
  <w:style w:type="paragraph" w:customStyle="1" w:styleId="Normal6after">
    <w:name w:val="Normal 6 after"/>
    <w:basedOn w:val="Normal"/>
    <w:next w:val="Normal"/>
    <w:link w:val="Normal6afterChar"/>
    <w:qFormat/>
    <w:rsid w:val="00586075"/>
    <w:pPr>
      <w:keepNext/>
      <w:spacing w:after="120"/>
    </w:pPr>
  </w:style>
  <w:style w:type="character" w:customStyle="1" w:styleId="ListBI1Char">
    <w:name w:val="List B I1 Char"/>
    <w:basedOn w:val="ListBulletChar"/>
    <w:link w:val="ListBI1"/>
    <w:uiPriority w:val="1"/>
    <w:rsid w:val="0092467A"/>
    <w:rPr>
      <w:rFonts w:eastAsia="Times New Roman" w:cs="Times New Roman"/>
      <w:szCs w:val="24"/>
      <w:lang w:eastAsia="en-GB"/>
    </w:rPr>
  </w:style>
  <w:style w:type="character" w:customStyle="1" w:styleId="ListBI2Char">
    <w:name w:val="List B I2 Char"/>
    <w:basedOn w:val="ListBI1Char"/>
    <w:link w:val="ListBI2"/>
    <w:uiPriority w:val="1"/>
    <w:rsid w:val="00D512E5"/>
    <w:rPr>
      <w:rFonts w:eastAsia="Times New Roman" w:cs="Times New Roman"/>
      <w:szCs w:val="24"/>
      <w:lang w:eastAsia="en-GB"/>
    </w:rPr>
  </w:style>
  <w:style w:type="character" w:customStyle="1" w:styleId="Normal6afterChar">
    <w:name w:val="Normal 6 after Char"/>
    <w:basedOn w:val="DefaultParagraphFont"/>
    <w:link w:val="Normal6after"/>
    <w:rsid w:val="00586075"/>
  </w:style>
  <w:style w:type="character" w:customStyle="1" w:styleId="Heading4Char">
    <w:name w:val="Heading 4 Char"/>
    <w:basedOn w:val="DefaultParagraphFont"/>
    <w:link w:val="Heading4"/>
    <w:uiPriority w:val="9"/>
    <w:rsid w:val="0055341A"/>
    <w:rPr>
      <w:rFonts w:asciiTheme="majorHAnsi" w:eastAsiaTheme="majorEastAsia" w:hAnsiTheme="majorHAnsi" w:cstheme="majorBidi"/>
      <w:b/>
      <w:bCs/>
      <w:iCs/>
      <w:color w:val="4F81BD" w:themeColor="accent1"/>
      <w:sz w:val="24"/>
    </w:rPr>
  </w:style>
  <w:style w:type="numbering" w:customStyle="1" w:styleId="Style1">
    <w:name w:val="Style1"/>
    <w:uiPriority w:val="99"/>
    <w:rsid w:val="00F336FF"/>
    <w:pPr>
      <w:numPr>
        <w:numId w:val="18"/>
      </w:numPr>
    </w:pPr>
  </w:style>
  <w:style w:type="paragraph" w:styleId="ListParagraph">
    <w:name w:val="List Paragraph"/>
    <w:basedOn w:val="Normal"/>
    <w:uiPriority w:val="34"/>
    <w:qFormat/>
    <w:rsid w:val="00063AE7"/>
    <w:pPr>
      <w:ind w:left="720"/>
      <w:contextualSpacing/>
    </w:pPr>
  </w:style>
  <w:style w:type="character" w:styleId="IntenseReference">
    <w:name w:val="Intense Reference"/>
    <w:basedOn w:val="DefaultParagraphFont"/>
    <w:uiPriority w:val="32"/>
    <w:rsid w:val="00AE6189"/>
    <w:rPr>
      <w:b/>
      <w:bCs/>
      <w:smallCaps/>
      <w:color w:val="C0504D" w:themeColor="accent2"/>
      <w:spacing w:val="5"/>
      <w:u w:val="single"/>
    </w:rPr>
  </w:style>
  <w:style w:type="character" w:styleId="SubtleReference">
    <w:name w:val="Subtle Reference"/>
    <w:basedOn w:val="DefaultParagraphFont"/>
    <w:uiPriority w:val="31"/>
    <w:qFormat/>
    <w:rsid w:val="00AE6189"/>
    <w:rPr>
      <w:smallCaps/>
      <w:color w:val="C0504D" w:themeColor="accent2"/>
      <w:u w:val="single"/>
    </w:rPr>
  </w:style>
  <w:style w:type="character" w:customStyle="1" w:styleId="Heading5Char">
    <w:name w:val="Heading 5 Char"/>
    <w:basedOn w:val="DefaultParagraphFont"/>
    <w:link w:val="Heading5"/>
    <w:uiPriority w:val="9"/>
    <w:rsid w:val="00A03C56"/>
    <w:rPr>
      <w:rFonts w:asciiTheme="majorHAnsi" w:eastAsiaTheme="majorEastAsia" w:hAnsiTheme="majorHAnsi" w:cstheme="majorBidi"/>
      <w:color w:val="243F60" w:themeColor="accent1" w:themeShade="7F"/>
    </w:rPr>
  </w:style>
  <w:style w:type="paragraph" w:styleId="NoSpacing">
    <w:name w:val="No Spacing"/>
    <w:aliases w:val="Normal 0 Spacing"/>
    <w:link w:val="NoSpacingChar"/>
    <w:qFormat/>
    <w:rsid w:val="00586075"/>
    <w:pPr>
      <w:keepNext/>
      <w:spacing w:before="0" w:after="0" w:line="240" w:lineRule="auto"/>
    </w:pPr>
    <w:rPr>
      <w:rFonts w:eastAsiaTheme="minorEastAsia"/>
      <w:lang w:val="en-US"/>
    </w:rPr>
  </w:style>
  <w:style w:type="character" w:customStyle="1" w:styleId="NoSpacingChar">
    <w:name w:val="No Spacing Char"/>
    <w:aliases w:val="Normal 0 Spacing Char"/>
    <w:basedOn w:val="DefaultParagraphFont"/>
    <w:link w:val="NoSpacing"/>
    <w:rsid w:val="00476926"/>
    <w:rPr>
      <w:rFonts w:eastAsiaTheme="minorEastAsia"/>
      <w:lang w:val="en-US"/>
    </w:rPr>
  </w:style>
  <w:style w:type="character" w:styleId="FollowedHyperlink">
    <w:name w:val="FollowedHyperlink"/>
    <w:basedOn w:val="DefaultParagraphFont"/>
    <w:uiPriority w:val="99"/>
    <w:semiHidden/>
    <w:unhideWhenUsed/>
    <w:rsid w:val="006357C1"/>
    <w:rPr>
      <w:color w:val="800080" w:themeColor="followedHyperlink"/>
      <w:u w:val="single"/>
    </w:rPr>
  </w:style>
  <w:style w:type="paragraph" w:styleId="Quote">
    <w:name w:val="Quote"/>
    <w:basedOn w:val="Normal"/>
    <w:next w:val="Normal"/>
    <w:link w:val="QuoteChar"/>
    <w:uiPriority w:val="29"/>
    <w:qFormat/>
    <w:rsid w:val="001937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37DC"/>
    <w:rPr>
      <w:i/>
      <w:iCs/>
      <w:color w:val="404040" w:themeColor="text1" w:themeTint="BF"/>
    </w:rPr>
  </w:style>
  <w:style w:type="character" w:styleId="PlaceholderText">
    <w:name w:val="Placeholder Text"/>
    <w:basedOn w:val="DefaultParagraphFont"/>
    <w:uiPriority w:val="99"/>
    <w:semiHidden/>
    <w:rsid w:val="009A2778"/>
    <w:rPr>
      <w:color w:val="808080"/>
    </w:rPr>
  </w:style>
  <w:style w:type="character" w:customStyle="1" w:styleId="UnresolvedMention1">
    <w:name w:val="Unresolved Mention1"/>
    <w:basedOn w:val="DefaultParagraphFont"/>
    <w:uiPriority w:val="99"/>
    <w:semiHidden/>
    <w:unhideWhenUsed/>
    <w:rsid w:val="00220226"/>
    <w:rPr>
      <w:color w:val="808080"/>
      <w:shd w:val="clear" w:color="auto" w:fill="E6E6E6"/>
    </w:rPr>
  </w:style>
  <w:style w:type="paragraph" w:styleId="FootnoteText">
    <w:name w:val="footnote text"/>
    <w:basedOn w:val="Normal"/>
    <w:link w:val="FootnoteTextChar"/>
    <w:uiPriority w:val="99"/>
    <w:semiHidden/>
    <w:unhideWhenUsed/>
    <w:rsid w:val="007073BC"/>
    <w:pPr>
      <w:spacing w:after="0"/>
    </w:pPr>
    <w:rPr>
      <w:sz w:val="20"/>
      <w:szCs w:val="20"/>
    </w:rPr>
  </w:style>
  <w:style w:type="character" w:customStyle="1" w:styleId="FootnoteTextChar">
    <w:name w:val="Footnote Text Char"/>
    <w:basedOn w:val="DefaultParagraphFont"/>
    <w:link w:val="FootnoteText"/>
    <w:uiPriority w:val="99"/>
    <w:semiHidden/>
    <w:rsid w:val="007073BC"/>
    <w:rPr>
      <w:sz w:val="20"/>
      <w:szCs w:val="20"/>
    </w:rPr>
  </w:style>
  <w:style w:type="character" w:styleId="FootnoteReference">
    <w:name w:val="footnote reference"/>
    <w:basedOn w:val="DefaultParagraphFont"/>
    <w:uiPriority w:val="99"/>
    <w:unhideWhenUsed/>
    <w:rsid w:val="007073BC"/>
    <w:rPr>
      <w:vertAlign w:val="superscript"/>
    </w:rPr>
  </w:style>
  <w:style w:type="character" w:customStyle="1" w:styleId="Heading6Char">
    <w:name w:val="Heading 6 Char"/>
    <w:basedOn w:val="DefaultParagraphFont"/>
    <w:link w:val="Heading6"/>
    <w:uiPriority w:val="9"/>
    <w:rsid w:val="00E6032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032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03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032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73FE8"/>
    <w:pPr>
      <w:spacing w:before="100" w:beforeAutospacing="1" w:after="100" w:afterAutospacing="1"/>
    </w:pPr>
    <w:rPr>
      <w:rFonts w:ascii="Times New Roman" w:eastAsia="Times New Roman" w:hAnsi="Times New Roman" w:cs="Times New Roman"/>
      <w:sz w:val="24"/>
      <w:szCs w:val="24"/>
      <w:lang w:val="en-029" w:eastAsia="en-029"/>
    </w:rPr>
  </w:style>
  <w:style w:type="character" w:styleId="Emphasis">
    <w:name w:val="Emphasis"/>
    <w:basedOn w:val="DefaultParagraphFont"/>
    <w:uiPriority w:val="20"/>
    <w:qFormat/>
    <w:rsid w:val="00073FE8"/>
    <w:rPr>
      <w:i/>
      <w:iCs/>
    </w:rPr>
  </w:style>
  <w:style w:type="table" w:styleId="TableGrid">
    <w:name w:val="Table Grid"/>
    <w:basedOn w:val="TableNormal"/>
    <w:uiPriority w:val="39"/>
    <w:rsid w:val="007A5405"/>
    <w:pPr>
      <w:spacing w:before="0"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Nolevel">
    <w:name w:val="H2 Nolevel"/>
    <w:basedOn w:val="Normal"/>
    <w:next w:val="Normal"/>
    <w:uiPriority w:val="2"/>
    <w:qFormat/>
    <w:rsid w:val="00750EE8"/>
    <w:pPr>
      <w:keepNext/>
      <w:spacing w:after="60"/>
    </w:pPr>
    <w:rPr>
      <w:b/>
      <w:color w:val="4F81BD"/>
      <w:sz w:val="24"/>
    </w:rPr>
  </w:style>
  <w:style w:type="paragraph" w:customStyle="1" w:styleId="H3Nolevel">
    <w:name w:val="H3 Nolevel"/>
    <w:basedOn w:val="H2Nolevel"/>
    <w:next w:val="Normal"/>
    <w:uiPriority w:val="2"/>
    <w:qFormat/>
    <w:rsid w:val="00F7292D"/>
    <w:pPr>
      <w:spacing w:after="0"/>
    </w:pPr>
    <w:rPr>
      <w:sz w:val="22"/>
    </w:rPr>
  </w:style>
  <w:style w:type="character" w:customStyle="1" w:styleId="UnresolvedMention2">
    <w:name w:val="Unresolved Mention2"/>
    <w:basedOn w:val="DefaultParagraphFont"/>
    <w:uiPriority w:val="99"/>
    <w:rsid w:val="002762FC"/>
    <w:rPr>
      <w:color w:val="808080"/>
      <w:shd w:val="clear" w:color="auto" w:fill="E6E6E6"/>
    </w:rPr>
  </w:style>
  <w:style w:type="paragraph" w:customStyle="1" w:styleId="ListB3after">
    <w:name w:val="List B 3 after"/>
    <w:basedOn w:val="ListBullet"/>
    <w:uiPriority w:val="1"/>
    <w:qFormat/>
    <w:rsid w:val="00181871"/>
    <w:pPr>
      <w:spacing w:after="60"/>
    </w:pPr>
  </w:style>
  <w:style w:type="character" w:customStyle="1" w:styleId="UnresolvedMention3">
    <w:name w:val="Unresolved Mention3"/>
    <w:basedOn w:val="DefaultParagraphFont"/>
    <w:uiPriority w:val="99"/>
    <w:rsid w:val="00FA429F"/>
    <w:rPr>
      <w:color w:val="808080"/>
      <w:shd w:val="clear" w:color="auto" w:fill="E6E6E6"/>
    </w:rPr>
  </w:style>
  <w:style w:type="paragraph" w:styleId="DocumentMap">
    <w:name w:val="Document Map"/>
    <w:basedOn w:val="Normal"/>
    <w:link w:val="DocumentMapChar"/>
    <w:uiPriority w:val="99"/>
    <w:semiHidden/>
    <w:unhideWhenUsed/>
    <w:rsid w:val="00AA3784"/>
    <w:pPr>
      <w:spacing w:after="0"/>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A3784"/>
    <w:rPr>
      <w:rFonts w:ascii="Times New Roman" w:hAnsi="Times New Roman" w:cs="Times New Roman"/>
      <w:sz w:val="24"/>
      <w:szCs w:val="24"/>
    </w:rPr>
  </w:style>
  <w:style w:type="character" w:customStyle="1" w:styleId="UnresolvedMention4">
    <w:name w:val="Unresolved Mention4"/>
    <w:basedOn w:val="DefaultParagraphFont"/>
    <w:uiPriority w:val="99"/>
    <w:rsid w:val="00F26779"/>
    <w:rPr>
      <w:color w:val="808080"/>
      <w:shd w:val="clear" w:color="auto" w:fill="E6E6E6"/>
    </w:rPr>
  </w:style>
  <w:style w:type="character" w:styleId="UnresolvedMention">
    <w:name w:val="Unresolved Mention"/>
    <w:basedOn w:val="DefaultParagraphFont"/>
    <w:uiPriority w:val="99"/>
    <w:rsid w:val="00CF1AC0"/>
    <w:rPr>
      <w:color w:val="808080"/>
      <w:shd w:val="clear" w:color="auto" w:fill="E6E6E6"/>
    </w:rPr>
  </w:style>
  <w:style w:type="paragraph" w:customStyle="1" w:styleId="ListB0after">
    <w:name w:val="List B 0 after"/>
    <w:basedOn w:val="ListBullet"/>
    <w:uiPriority w:val="1"/>
    <w:qFormat/>
    <w:rsid w:val="00070BA5"/>
    <w:pPr>
      <w:spacing w:after="0"/>
    </w:pPr>
  </w:style>
  <w:style w:type="paragraph" w:customStyle="1" w:styleId="Footnote">
    <w:name w:val="Footnote"/>
    <w:basedOn w:val="Normal"/>
    <w:uiPriority w:val="10"/>
    <w:qFormat/>
    <w:rsid w:val="00447B04"/>
    <w:pPr>
      <w:spacing w:after="120"/>
    </w:pPr>
    <w:rPr>
      <w:sz w:val="20"/>
      <w:szCs w:val="20"/>
    </w:rPr>
  </w:style>
  <w:style w:type="table" w:customStyle="1" w:styleId="TableGrid1">
    <w:name w:val="Table Grid1"/>
    <w:basedOn w:val="TableNormal"/>
    <w:next w:val="TableGrid"/>
    <w:uiPriority w:val="39"/>
    <w:rsid w:val="003369DE"/>
    <w:pPr>
      <w:spacing w:before="0"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F77E4B"/>
    <w:pPr>
      <w:spacing w:after="100"/>
      <w:ind w:left="660"/>
    </w:pPr>
  </w:style>
  <w:style w:type="paragraph" w:customStyle="1" w:styleId="Normal3after">
    <w:name w:val="Normal 3 after"/>
    <w:basedOn w:val="Normal"/>
    <w:next w:val="Normal"/>
    <w:link w:val="Normal3afterChar"/>
    <w:qFormat/>
    <w:rsid w:val="00E05CDD"/>
    <w:pPr>
      <w:keepNext/>
      <w:keepLines/>
      <w:spacing w:after="60"/>
    </w:pPr>
  </w:style>
  <w:style w:type="character" w:customStyle="1" w:styleId="Normal3afterChar">
    <w:name w:val="Normal 3 after Char"/>
    <w:basedOn w:val="DefaultParagraphFont"/>
    <w:link w:val="Normal3after"/>
    <w:rsid w:val="00E05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30875">
      <w:bodyDiv w:val="1"/>
      <w:marLeft w:val="0"/>
      <w:marRight w:val="0"/>
      <w:marTop w:val="0"/>
      <w:marBottom w:val="0"/>
      <w:divBdr>
        <w:top w:val="none" w:sz="0" w:space="0" w:color="auto"/>
        <w:left w:val="none" w:sz="0" w:space="0" w:color="auto"/>
        <w:bottom w:val="none" w:sz="0" w:space="0" w:color="auto"/>
        <w:right w:val="none" w:sz="0" w:space="0" w:color="auto"/>
      </w:divBdr>
    </w:div>
    <w:div w:id="197398915">
      <w:bodyDiv w:val="1"/>
      <w:marLeft w:val="0"/>
      <w:marRight w:val="0"/>
      <w:marTop w:val="0"/>
      <w:marBottom w:val="0"/>
      <w:divBdr>
        <w:top w:val="none" w:sz="0" w:space="0" w:color="auto"/>
        <w:left w:val="none" w:sz="0" w:space="0" w:color="auto"/>
        <w:bottom w:val="none" w:sz="0" w:space="0" w:color="auto"/>
        <w:right w:val="none" w:sz="0" w:space="0" w:color="auto"/>
      </w:divBdr>
    </w:div>
    <w:div w:id="205410600">
      <w:bodyDiv w:val="1"/>
      <w:marLeft w:val="0"/>
      <w:marRight w:val="0"/>
      <w:marTop w:val="0"/>
      <w:marBottom w:val="0"/>
      <w:divBdr>
        <w:top w:val="none" w:sz="0" w:space="0" w:color="auto"/>
        <w:left w:val="none" w:sz="0" w:space="0" w:color="auto"/>
        <w:bottom w:val="none" w:sz="0" w:space="0" w:color="auto"/>
        <w:right w:val="none" w:sz="0" w:space="0" w:color="auto"/>
      </w:divBdr>
    </w:div>
    <w:div w:id="207182896">
      <w:bodyDiv w:val="1"/>
      <w:marLeft w:val="0"/>
      <w:marRight w:val="0"/>
      <w:marTop w:val="0"/>
      <w:marBottom w:val="0"/>
      <w:divBdr>
        <w:top w:val="none" w:sz="0" w:space="0" w:color="auto"/>
        <w:left w:val="none" w:sz="0" w:space="0" w:color="auto"/>
        <w:bottom w:val="none" w:sz="0" w:space="0" w:color="auto"/>
        <w:right w:val="none" w:sz="0" w:space="0" w:color="auto"/>
      </w:divBdr>
      <w:divsChild>
        <w:div w:id="1524826129">
          <w:marLeft w:val="0"/>
          <w:marRight w:val="0"/>
          <w:marTop w:val="0"/>
          <w:marBottom w:val="0"/>
          <w:divBdr>
            <w:top w:val="none" w:sz="0" w:space="0" w:color="auto"/>
            <w:left w:val="none" w:sz="0" w:space="0" w:color="auto"/>
            <w:bottom w:val="none" w:sz="0" w:space="0" w:color="auto"/>
            <w:right w:val="none" w:sz="0" w:space="0" w:color="auto"/>
          </w:divBdr>
          <w:divsChild>
            <w:div w:id="6208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99729">
      <w:bodyDiv w:val="1"/>
      <w:marLeft w:val="0"/>
      <w:marRight w:val="0"/>
      <w:marTop w:val="0"/>
      <w:marBottom w:val="0"/>
      <w:divBdr>
        <w:top w:val="none" w:sz="0" w:space="0" w:color="auto"/>
        <w:left w:val="none" w:sz="0" w:space="0" w:color="auto"/>
        <w:bottom w:val="none" w:sz="0" w:space="0" w:color="auto"/>
        <w:right w:val="none" w:sz="0" w:space="0" w:color="auto"/>
      </w:divBdr>
    </w:div>
    <w:div w:id="377363133">
      <w:bodyDiv w:val="1"/>
      <w:marLeft w:val="0"/>
      <w:marRight w:val="0"/>
      <w:marTop w:val="0"/>
      <w:marBottom w:val="0"/>
      <w:divBdr>
        <w:top w:val="none" w:sz="0" w:space="0" w:color="auto"/>
        <w:left w:val="none" w:sz="0" w:space="0" w:color="auto"/>
        <w:bottom w:val="none" w:sz="0" w:space="0" w:color="auto"/>
        <w:right w:val="none" w:sz="0" w:space="0" w:color="auto"/>
      </w:divBdr>
    </w:div>
    <w:div w:id="380598682">
      <w:bodyDiv w:val="1"/>
      <w:marLeft w:val="0"/>
      <w:marRight w:val="0"/>
      <w:marTop w:val="0"/>
      <w:marBottom w:val="0"/>
      <w:divBdr>
        <w:top w:val="none" w:sz="0" w:space="0" w:color="auto"/>
        <w:left w:val="none" w:sz="0" w:space="0" w:color="auto"/>
        <w:bottom w:val="none" w:sz="0" w:space="0" w:color="auto"/>
        <w:right w:val="none" w:sz="0" w:space="0" w:color="auto"/>
      </w:divBdr>
    </w:div>
    <w:div w:id="476074949">
      <w:bodyDiv w:val="1"/>
      <w:marLeft w:val="0"/>
      <w:marRight w:val="0"/>
      <w:marTop w:val="0"/>
      <w:marBottom w:val="0"/>
      <w:divBdr>
        <w:top w:val="none" w:sz="0" w:space="0" w:color="auto"/>
        <w:left w:val="none" w:sz="0" w:space="0" w:color="auto"/>
        <w:bottom w:val="none" w:sz="0" w:space="0" w:color="auto"/>
        <w:right w:val="none" w:sz="0" w:space="0" w:color="auto"/>
      </w:divBdr>
    </w:div>
    <w:div w:id="491137615">
      <w:bodyDiv w:val="1"/>
      <w:marLeft w:val="0"/>
      <w:marRight w:val="0"/>
      <w:marTop w:val="0"/>
      <w:marBottom w:val="0"/>
      <w:divBdr>
        <w:top w:val="none" w:sz="0" w:space="0" w:color="auto"/>
        <w:left w:val="none" w:sz="0" w:space="0" w:color="auto"/>
        <w:bottom w:val="none" w:sz="0" w:space="0" w:color="auto"/>
        <w:right w:val="none" w:sz="0" w:space="0" w:color="auto"/>
      </w:divBdr>
    </w:div>
    <w:div w:id="523785646">
      <w:bodyDiv w:val="1"/>
      <w:marLeft w:val="0"/>
      <w:marRight w:val="0"/>
      <w:marTop w:val="0"/>
      <w:marBottom w:val="0"/>
      <w:divBdr>
        <w:top w:val="none" w:sz="0" w:space="0" w:color="auto"/>
        <w:left w:val="none" w:sz="0" w:space="0" w:color="auto"/>
        <w:bottom w:val="none" w:sz="0" w:space="0" w:color="auto"/>
        <w:right w:val="none" w:sz="0" w:space="0" w:color="auto"/>
      </w:divBdr>
    </w:div>
    <w:div w:id="535656897">
      <w:bodyDiv w:val="1"/>
      <w:marLeft w:val="0"/>
      <w:marRight w:val="0"/>
      <w:marTop w:val="0"/>
      <w:marBottom w:val="0"/>
      <w:divBdr>
        <w:top w:val="none" w:sz="0" w:space="0" w:color="auto"/>
        <w:left w:val="none" w:sz="0" w:space="0" w:color="auto"/>
        <w:bottom w:val="none" w:sz="0" w:space="0" w:color="auto"/>
        <w:right w:val="none" w:sz="0" w:space="0" w:color="auto"/>
      </w:divBdr>
    </w:div>
    <w:div w:id="587933551">
      <w:bodyDiv w:val="1"/>
      <w:marLeft w:val="0"/>
      <w:marRight w:val="0"/>
      <w:marTop w:val="0"/>
      <w:marBottom w:val="0"/>
      <w:divBdr>
        <w:top w:val="none" w:sz="0" w:space="0" w:color="auto"/>
        <w:left w:val="none" w:sz="0" w:space="0" w:color="auto"/>
        <w:bottom w:val="none" w:sz="0" w:space="0" w:color="auto"/>
        <w:right w:val="none" w:sz="0" w:space="0" w:color="auto"/>
      </w:divBdr>
    </w:div>
    <w:div w:id="588276924">
      <w:bodyDiv w:val="1"/>
      <w:marLeft w:val="0"/>
      <w:marRight w:val="0"/>
      <w:marTop w:val="0"/>
      <w:marBottom w:val="0"/>
      <w:divBdr>
        <w:top w:val="none" w:sz="0" w:space="0" w:color="auto"/>
        <w:left w:val="none" w:sz="0" w:space="0" w:color="auto"/>
        <w:bottom w:val="none" w:sz="0" w:space="0" w:color="auto"/>
        <w:right w:val="none" w:sz="0" w:space="0" w:color="auto"/>
      </w:divBdr>
    </w:div>
    <w:div w:id="597829709">
      <w:bodyDiv w:val="1"/>
      <w:marLeft w:val="0"/>
      <w:marRight w:val="0"/>
      <w:marTop w:val="0"/>
      <w:marBottom w:val="0"/>
      <w:divBdr>
        <w:top w:val="none" w:sz="0" w:space="0" w:color="auto"/>
        <w:left w:val="none" w:sz="0" w:space="0" w:color="auto"/>
        <w:bottom w:val="none" w:sz="0" w:space="0" w:color="auto"/>
        <w:right w:val="none" w:sz="0" w:space="0" w:color="auto"/>
      </w:divBdr>
    </w:div>
    <w:div w:id="631984318">
      <w:bodyDiv w:val="1"/>
      <w:marLeft w:val="0"/>
      <w:marRight w:val="0"/>
      <w:marTop w:val="0"/>
      <w:marBottom w:val="0"/>
      <w:divBdr>
        <w:top w:val="none" w:sz="0" w:space="0" w:color="auto"/>
        <w:left w:val="none" w:sz="0" w:space="0" w:color="auto"/>
        <w:bottom w:val="none" w:sz="0" w:space="0" w:color="auto"/>
        <w:right w:val="none" w:sz="0" w:space="0" w:color="auto"/>
      </w:divBdr>
    </w:div>
    <w:div w:id="648096658">
      <w:bodyDiv w:val="1"/>
      <w:marLeft w:val="0"/>
      <w:marRight w:val="0"/>
      <w:marTop w:val="0"/>
      <w:marBottom w:val="0"/>
      <w:divBdr>
        <w:top w:val="none" w:sz="0" w:space="0" w:color="auto"/>
        <w:left w:val="none" w:sz="0" w:space="0" w:color="auto"/>
        <w:bottom w:val="none" w:sz="0" w:space="0" w:color="auto"/>
        <w:right w:val="none" w:sz="0" w:space="0" w:color="auto"/>
      </w:divBdr>
      <w:divsChild>
        <w:div w:id="51582748">
          <w:marLeft w:val="0"/>
          <w:marRight w:val="0"/>
          <w:marTop w:val="0"/>
          <w:marBottom w:val="0"/>
          <w:divBdr>
            <w:top w:val="none" w:sz="0" w:space="0" w:color="auto"/>
            <w:left w:val="none" w:sz="0" w:space="0" w:color="auto"/>
            <w:bottom w:val="none" w:sz="0" w:space="0" w:color="auto"/>
            <w:right w:val="none" w:sz="0" w:space="0" w:color="auto"/>
          </w:divBdr>
        </w:div>
      </w:divsChild>
    </w:div>
    <w:div w:id="761877581">
      <w:bodyDiv w:val="1"/>
      <w:marLeft w:val="0"/>
      <w:marRight w:val="0"/>
      <w:marTop w:val="0"/>
      <w:marBottom w:val="0"/>
      <w:divBdr>
        <w:top w:val="none" w:sz="0" w:space="0" w:color="auto"/>
        <w:left w:val="none" w:sz="0" w:space="0" w:color="auto"/>
        <w:bottom w:val="none" w:sz="0" w:space="0" w:color="auto"/>
        <w:right w:val="none" w:sz="0" w:space="0" w:color="auto"/>
      </w:divBdr>
    </w:div>
    <w:div w:id="785852334">
      <w:bodyDiv w:val="1"/>
      <w:marLeft w:val="0"/>
      <w:marRight w:val="0"/>
      <w:marTop w:val="0"/>
      <w:marBottom w:val="0"/>
      <w:divBdr>
        <w:top w:val="none" w:sz="0" w:space="0" w:color="auto"/>
        <w:left w:val="none" w:sz="0" w:space="0" w:color="auto"/>
        <w:bottom w:val="none" w:sz="0" w:space="0" w:color="auto"/>
        <w:right w:val="none" w:sz="0" w:space="0" w:color="auto"/>
      </w:divBdr>
    </w:div>
    <w:div w:id="807165793">
      <w:bodyDiv w:val="1"/>
      <w:marLeft w:val="0"/>
      <w:marRight w:val="0"/>
      <w:marTop w:val="0"/>
      <w:marBottom w:val="0"/>
      <w:divBdr>
        <w:top w:val="none" w:sz="0" w:space="0" w:color="auto"/>
        <w:left w:val="none" w:sz="0" w:space="0" w:color="auto"/>
        <w:bottom w:val="none" w:sz="0" w:space="0" w:color="auto"/>
        <w:right w:val="none" w:sz="0" w:space="0" w:color="auto"/>
      </w:divBdr>
    </w:div>
    <w:div w:id="826823426">
      <w:bodyDiv w:val="1"/>
      <w:marLeft w:val="0"/>
      <w:marRight w:val="0"/>
      <w:marTop w:val="0"/>
      <w:marBottom w:val="0"/>
      <w:divBdr>
        <w:top w:val="none" w:sz="0" w:space="0" w:color="auto"/>
        <w:left w:val="none" w:sz="0" w:space="0" w:color="auto"/>
        <w:bottom w:val="none" w:sz="0" w:space="0" w:color="auto"/>
        <w:right w:val="none" w:sz="0" w:space="0" w:color="auto"/>
      </w:divBdr>
    </w:div>
    <w:div w:id="888809178">
      <w:bodyDiv w:val="1"/>
      <w:marLeft w:val="0"/>
      <w:marRight w:val="0"/>
      <w:marTop w:val="0"/>
      <w:marBottom w:val="0"/>
      <w:divBdr>
        <w:top w:val="none" w:sz="0" w:space="0" w:color="auto"/>
        <w:left w:val="none" w:sz="0" w:space="0" w:color="auto"/>
        <w:bottom w:val="none" w:sz="0" w:space="0" w:color="auto"/>
        <w:right w:val="none" w:sz="0" w:space="0" w:color="auto"/>
      </w:divBdr>
    </w:div>
    <w:div w:id="986594301">
      <w:bodyDiv w:val="1"/>
      <w:marLeft w:val="0"/>
      <w:marRight w:val="0"/>
      <w:marTop w:val="0"/>
      <w:marBottom w:val="0"/>
      <w:divBdr>
        <w:top w:val="none" w:sz="0" w:space="0" w:color="auto"/>
        <w:left w:val="none" w:sz="0" w:space="0" w:color="auto"/>
        <w:bottom w:val="none" w:sz="0" w:space="0" w:color="auto"/>
        <w:right w:val="none" w:sz="0" w:space="0" w:color="auto"/>
      </w:divBdr>
    </w:div>
    <w:div w:id="986711196">
      <w:bodyDiv w:val="1"/>
      <w:marLeft w:val="0"/>
      <w:marRight w:val="0"/>
      <w:marTop w:val="0"/>
      <w:marBottom w:val="0"/>
      <w:divBdr>
        <w:top w:val="none" w:sz="0" w:space="0" w:color="auto"/>
        <w:left w:val="none" w:sz="0" w:space="0" w:color="auto"/>
        <w:bottom w:val="none" w:sz="0" w:space="0" w:color="auto"/>
        <w:right w:val="none" w:sz="0" w:space="0" w:color="auto"/>
      </w:divBdr>
      <w:divsChild>
        <w:div w:id="868419506">
          <w:marLeft w:val="0"/>
          <w:marRight w:val="0"/>
          <w:marTop w:val="0"/>
          <w:marBottom w:val="0"/>
          <w:divBdr>
            <w:top w:val="none" w:sz="0" w:space="0" w:color="auto"/>
            <w:left w:val="none" w:sz="0" w:space="0" w:color="auto"/>
            <w:bottom w:val="none" w:sz="0" w:space="0" w:color="auto"/>
            <w:right w:val="none" w:sz="0" w:space="0" w:color="auto"/>
          </w:divBdr>
          <w:divsChild>
            <w:div w:id="4154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6573">
      <w:bodyDiv w:val="1"/>
      <w:marLeft w:val="0"/>
      <w:marRight w:val="0"/>
      <w:marTop w:val="0"/>
      <w:marBottom w:val="0"/>
      <w:divBdr>
        <w:top w:val="none" w:sz="0" w:space="0" w:color="auto"/>
        <w:left w:val="none" w:sz="0" w:space="0" w:color="auto"/>
        <w:bottom w:val="none" w:sz="0" w:space="0" w:color="auto"/>
        <w:right w:val="none" w:sz="0" w:space="0" w:color="auto"/>
      </w:divBdr>
    </w:div>
    <w:div w:id="1074818023">
      <w:bodyDiv w:val="1"/>
      <w:marLeft w:val="0"/>
      <w:marRight w:val="0"/>
      <w:marTop w:val="0"/>
      <w:marBottom w:val="0"/>
      <w:divBdr>
        <w:top w:val="none" w:sz="0" w:space="0" w:color="auto"/>
        <w:left w:val="none" w:sz="0" w:space="0" w:color="auto"/>
        <w:bottom w:val="none" w:sz="0" w:space="0" w:color="auto"/>
        <w:right w:val="none" w:sz="0" w:space="0" w:color="auto"/>
      </w:divBdr>
    </w:div>
    <w:div w:id="1185443440">
      <w:bodyDiv w:val="1"/>
      <w:marLeft w:val="0"/>
      <w:marRight w:val="0"/>
      <w:marTop w:val="0"/>
      <w:marBottom w:val="0"/>
      <w:divBdr>
        <w:top w:val="none" w:sz="0" w:space="0" w:color="auto"/>
        <w:left w:val="none" w:sz="0" w:space="0" w:color="auto"/>
        <w:bottom w:val="none" w:sz="0" w:space="0" w:color="auto"/>
        <w:right w:val="none" w:sz="0" w:space="0" w:color="auto"/>
      </w:divBdr>
    </w:div>
    <w:div w:id="1299609496">
      <w:bodyDiv w:val="1"/>
      <w:marLeft w:val="0"/>
      <w:marRight w:val="0"/>
      <w:marTop w:val="0"/>
      <w:marBottom w:val="0"/>
      <w:divBdr>
        <w:top w:val="none" w:sz="0" w:space="0" w:color="auto"/>
        <w:left w:val="none" w:sz="0" w:space="0" w:color="auto"/>
        <w:bottom w:val="none" w:sz="0" w:space="0" w:color="auto"/>
        <w:right w:val="none" w:sz="0" w:space="0" w:color="auto"/>
      </w:divBdr>
    </w:div>
    <w:div w:id="1303997518">
      <w:bodyDiv w:val="1"/>
      <w:marLeft w:val="0"/>
      <w:marRight w:val="0"/>
      <w:marTop w:val="0"/>
      <w:marBottom w:val="0"/>
      <w:divBdr>
        <w:top w:val="none" w:sz="0" w:space="0" w:color="auto"/>
        <w:left w:val="none" w:sz="0" w:space="0" w:color="auto"/>
        <w:bottom w:val="none" w:sz="0" w:space="0" w:color="auto"/>
        <w:right w:val="none" w:sz="0" w:space="0" w:color="auto"/>
      </w:divBdr>
    </w:div>
    <w:div w:id="1373308868">
      <w:bodyDiv w:val="1"/>
      <w:marLeft w:val="0"/>
      <w:marRight w:val="0"/>
      <w:marTop w:val="0"/>
      <w:marBottom w:val="0"/>
      <w:divBdr>
        <w:top w:val="none" w:sz="0" w:space="0" w:color="auto"/>
        <w:left w:val="none" w:sz="0" w:space="0" w:color="auto"/>
        <w:bottom w:val="none" w:sz="0" w:space="0" w:color="auto"/>
        <w:right w:val="none" w:sz="0" w:space="0" w:color="auto"/>
      </w:divBdr>
    </w:div>
    <w:div w:id="1411728934">
      <w:bodyDiv w:val="1"/>
      <w:marLeft w:val="0"/>
      <w:marRight w:val="0"/>
      <w:marTop w:val="0"/>
      <w:marBottom w:val="0"/>
      <w:divBdr>
        <w:top w:val="none" w:sz="0" w:space="0" w:color="auto"/>
        <w:left w:val="none" w:sz="0" w:space="0" w:color="auto"/>
        <w:bottom w:val="none" w:sz="0" w:space="0" w:color="auto"/>
        <w:right w:val="none" w:sz="0" w:space="0" w:color="auto"/>
      </w:divBdr>
    </w:div>
    <w:div w:id="1580674746">
      <w:bodyDiv w:val="1"/>
      <w:marLeft w:val="0"/>
      <w:marRight w:val="0"/>
      <w:marTop w:val="0"/>
      <w:marBottom w:val="0"/>
      <w:divBdr>
        <w:top w:val="none" w:sz="0" w:space="0" w:color="auto"/>
        <w:left w:val="none" w:sz="0" w:space="0" w:color="auto"/>
        <w:bottom w:val="none" w:sz="0" w:space="0" w:color="auto"/>
        <w:right w:val="none" w:sz="0" w:space="0" w:color="auto"/>
      </w:divBdr>
    </w:div>
    <w:div w:id="1692417786">
      <w:bodyDiv w:val="1"/>
      <w:marLeft w:val="0"/>
      <w:marRight w:val="0"/>
      <w:marTop w:val="0"/>
      <w:marBottom w:val="0"/>
      <w:divBdr>
        <w:top w:val="none" w:sz="0" w:space="0" w:color="auto"/>
        <w:left w:val="none" w:sz="0" w:space="0" w:color="auto"/>
        <w:bottom w:val="none" w:sz="0" w:space="0" w:color="auto"/>
        <w:right w:val="none" w:sz="0" w:space="0" w:color="auto"/>
      </w:divBdr>
    </w:div>
    <w:div w:id="1713532424">
      <w:bodyDiv w:val="1"/>
      <w:marLeft w:val="0"/>
      <w:marRight w:val="0"/>
      <w:marTop w:val="0"/>
      <w:marBottom w:val="0"/>
      <w:divBdr>
        <w:top w:val="none" w:sz="0" w:space="0" w:color="auto"/>
        <w:left w:val="none" w:sz="0" w:space="0" w:color="auto"/>
        <w:bottom w:val="none" w:sz="0" w:space="0" w:color="auto"/>
        <w:right w:val="none" w:sz="0" w:space="0" w:color="auto"/>
      </w:divBdr>
      <w:divsChild>
        <w:div w:id="486241436">
          <w:marLeft w:val="0"/>
          <w:marRight w:val="0"/>
          <w:marTop w:val="0"/>
          <w:marBottom w:val="0"/>
          <w:divBdr>
            <w:top w:val="none" w:sz="0" w:space="0" w:color="auto"/>
            <w:left w:val="none" w:sz="0" w:space="0" w:color="auto"/>
            <w:bottom w:val="none" w:sz="0" w:space="0" w:color="auto"/>
            <w:right w:val="none" w:sz="0" w:space="0" w:color="auto"/>
          </w:divBdr>
          <w:divsChild>
            <w:div w:id="120537517">
              <w:marLeft w:val="0"/>
              <w:marRight w:val="0"/>
              <w:marTop w:val="0"/>
              <w:marBottom w:val="225"/>
              <w:divBdr>
                <w:top w:val="none" w:sz="0" w:space="0" w:color="auto"/>
                <w:left w:val="none" w:sz="0" w:space="0" w:color="auto"/>
                <w:bottom w:val="none" w:sz="0" w:space="0" w:color="auto"/>
                <w:right w:val="none" w:sz="0" w:space="0" w:color="auto"/>
              </w:divBdr>
              <w:divsChild>
                <w:div w:id="531456117">
                  <w:marLeft w:val="540"/>
                  <w:marRight w:val="0"/>
                  <w:marTop w:val="0"/>
                  <w:marBottom w:val="0"/>
                  <w:divBdr>
                    <w:top w:val="none" w:sz="0" w:space="0" w:color="auto"/>
                    <w:left w:val="none" w:sz="0" w:space="0" w:color="auto"/>
                    <w:bottom w:val="none" w:sz="0" w:space="0" w:color="auto"/>
                    <w:right w:val="none" w:sz="0" w:space="0" w:color="auto"/>
                  </w:divBdr>
                  <w:divsChild>
                    <w:div w:id="224805300">
                      <w:marLeft w:val="0"/>
                      <w:marRight w:val="0"/>
                      <w:marTop w:val="15"/>
                      <w:marBottom w:val="15"/>
                      <w:divBdr>
                        <w:top w:val="none" w:sz="0" w:space="0" w:color="auto"/>
                        <w:left w:val="none" w:sz="0" w:space="0" w:color="auto"/>
                        <w:bottom w:val="none" w:sz="0" w:space="0" w:color="auto"/>
                        <w:right w:val="none" w:sz="0" w:space="0" w:color="auto"/>
                      </w:divBdr>
                      <w:divsChild>
                        <w:div w:id="4404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7295">
          <w:marLeft w:val="0"/>
          <w:marRight w:val="0"/>
          <w:marTop w:val="0"/>
          <w:marBottom w:val="0"/>
          <w:divBdr>
            <w:top w:val="none" w:sz="0" w:space="0" w:color="auto"/>
            <w:left w:val="none" w:sz="0" w:space="0" w:color="auto"/>
            <w:bottom w:val="none" w:sz="0" w:space="0" w:color="auto"/>
            <w:right w:val="none" w:sz="0" w:space="0" w:color="auto"/>
          </w:divBdr>
          <w:divsChild>
            <w:div w:id="51538668">
              <w:marLeft w:val="0"/>
              <w:marRight w:val="0"/>
              <w:marTop w:val="0"/>
              <w:marBottom w:val="225"/>
              <w:divBdr>
                <w:top w:val="none" w:sz="0" w:space="0" w:color="auto"/>
                <w:left w:val="none" w:sz="0" w:space="0" w:color="auto"/>
                <w:bottom w:val="none" w:sz="0" w:space="0" w:color="auto"/>
                <w:right w:val="none" w:sz="0" w:space="0" w:color="auto"/>
              </w:divBdr>
              <w:divsChild>
                <w:div w:id="338191497">
                  <w:marLeft w:val="540"/>
                  <w:marRight w:val="0"/>
                  <w:marTop w:val="0"/>
                  <w:marBottom w:val="0"/>
                  <w:divBdr>
                    <w:top w:val="none" w:sz="0" w:space="0" w:color="auto"/>
                    <w:left w:val="none" w:sz="0" w:space="0" w:color="auto"/>
                    <w:bottom w:val="none" w:sz="0" w:space="0" w:color="auto"/>
                    <w:right w:val="none" w:sz="0" w:space="0" w:color="auto"/>
                  </w:divBdr>
                  <w:divsChild>
                    <w:div w:id="183641738">
                      <w:marLeft w:val="0"/>
                      <w:marRight w:val="0"/>
                      <w:marTop w:val="15"/>
                      <w:marBottom w:val="15"/>
                      <w:divBdr>
                        <w:top w:val="none" w:sz="0" w:space="0" w:color="auto"/>
                        <w:left w:val="none" w:sz="0" w:space="0" w:color="auto"/>
                        <w:bottom w:val="none" w:sz="0" w:space="0" w:color="auto"/>
                        <w:right w:val="none" w:sz="0" w:space="0" w:color="auto"/>
                      </w:divBdr>
                      <w:divsChild>
                        <w:div w:id="914238644">
                          <w:marLeft w:val="0"/>
                          <w:marRight w:val="0"/>
                          <w:marTop w:val="0"/>
                          <w:marBottom w:val="0"/>
                          <w:divBdr>
                            <w:top w:val="none" w:sz="0" w:space="0" w:color="auto"/>
                            <w:left w:val="none" w:sz="0" w:space="0" w:color="auto"/>
                            <w:bottom w:val="none" w:sz="0" w:space="0" w:color="auto"/>
                            <w:right w:val="none" w:sz="0" w:space="0" w:color="auto"/>
                          </w:divBdr>
                        </w:div>
                      </w:divsChild>
                    </w:div>
                    <w:div w:id="1818834421">
                      <w:marLeft w:val="0"/>
                      <w:marRight w:val="0"/>
                      <w:marTop w:val="15"/>
                      <w:marBottom w:val="15"/>
                      <w:divBdr>
                        <w:top w:val="none" w:sz="0" w:space="0" w:color="auto"/>
                        <w:left w:val="none" w:sz="0" w:space="0" w:color="auto"/>
                        <w:bottom w:val="none" w:sz="0" w:space="0" w:color="auto"/>
                        <w:right w:val="none" w:sz="0" w:space="0" w:color="auto"/>
                      </w:divBdr>
                      <w:divsChild>
                        <w:div w:id="4035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030837">
          <w:marLeft w:val="0"/>
          <w:marRight w:val="0"/>
          <w:marTop w:val="0"/>
          <w:marBottom w:val="0"/>
          <w:divBdr>
            <w:top w:val="none" w:sz="0" w:space="0" w:color="auto"/>
            <w:left w:val="none" w:sz="0" w:space="0" w:color="auto"/>
            <w:bottom w:val="none" w:sz="0" w:space="0" w:color="auto"/>
            <w:right w:val="none" w:sz="0" w:space="0" w:color="auto"/>
          </w:divBdr>
          <w:divsChild>
            <w:div w:id="634023786">
              <w:marLeft w:val="0"/>
              <w:marRight w:val="0"/>
              <w:marTop w:val="0"/>
              <w:marBottom w:val="225"/>
              <w:divBdr>
                <w:top w:val="none" w:sz="0" w:space="0" w:color="auto"/>
                <w:left w:val="none" w:sz="0" w:space="0" w:color="auto"/>
                <w:bottom w:val="none" w:sz="0" w:space="0" w:color="auto"/>
                <w:right w:val="none" w:sz="0" w:space="0" w:color="auto"/>
              </w:divBdr>
              <w:divsChild>
                <w:div w:id="1307786094">
                  <w:marLeft w:val="0"/>
                  <w:marRight w:val="0"/>
                  <w:marTop w:val="0"/>
                  <w:marBottom w:val="0"/>
                  <w:divBdr>
                    <w:top w:val="none" w:sz="0" w:space="0" w:color="auto"/>
                    <w:left w:val="none" w:sz="0" w:space="0" w:color="auto"/>
                    <w:bottom w:val="none" w:sz="0" w:space="0" w:color="auto"/>
                    <w:right w:val="none" w:sz="0" w:space="0" w:color="auto"/>
                  </w:divBdr>
                  <w:divsChild>
                    <w:div w:id="1232689774">
                      <w:marLeft w:val="0"/>
                      <w:marRight w:val="0"/>
                      <w:marTop w:val="0"/>
                      <w:marBottom w:val="0"/>
                      <w:divBdr>
                        <w:top w:val="none" w:sz="0" w:space="0" w:color="auto"/>
                        <w:left w:val="none" w:sz="0" w:space="0" w:color="auto"/>
                        <w:bottom w:val="none" w:sz="0" w:space="0" w:color="auto"/>
                        <w:right w:val="none" w:sz="0" w:space="0" w:color="auto"/>
                      </w:divBdr>
                      <w:divsChild>
                        <w:div w:id="1210530108">
                          <w:marLeft w:val="0"/>
                          <w:marRight w:val="0"/>
                          <w:marTop w:val="0"/>
                          <w:marBottom w:val="0"/>
                          <w:divBdr>
                            <w:top w:val="none" w:sz="0" w:space="0" w:color="auto"/>
                            <w:left w:val="none" w:sz="0" w:space="0" w:color="auto"/>
                            <w:bottom w:val="none" w:sz="0" w:space="0" w:color="auto"/>
                            <w:right w:val="none" w:sz="0" w:space="0" w:color="auto"/>
                          </w:divBdr>
                          <w:divsChild>
                            <w:div w:id="8011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71402">
                  <w:marLeft w:val="540"/>
                  <w:marRight w:val="0"/>
                  <w:marTop w:val="0"/>
                  <w:marBottom w:val="0"/>
                  <w:divBdr>
                    <w:top w:val="none" w:sz="0" w:space="0" w:color="auto"/>
                    <w:left w:val="none" w:sz="0" w:space="0" w:color="auto"/>
                    <w:bottom w:val="none" w:sz="0" w:space="0" w:color="auto"/>
                    <w:right w:val="none" w:sz="0" w:space="0" w:color="auto"/>
                  </w:divBdr>
                  <w:divsChild>
                    <w:div w:id="1761825687">
                      <w:marLeft w:val="0"/>
                      <w:marRight w:val="0"/>
                      <w:marTop w:val="15"/>
                      <w:marBottom w:val="15"/>
                      <w:divBdr>
                        <w:top w:val="none" w:sz="0" w:space="0" w:color="auto"/>
                        <w:left w:val="none" w:sz="0" w:space="0" w:color="auto"/>
                        <w:bottom w:val="none" w:sz="0" w:space="0" w:color="auto"/>
                        <w:right w:val="none" w:sz="0" w:space="0" w:color="auto"/>
                      </w:divBdr>
                      <w:divsChild>
                        <w:div w:id="3941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6315">
          <w:marLeft w:val="0"/>
          <w:marRight w:val="0"/>
          <w:marTop w:val="0"/>
          <w:marBottom w:val="0"/>
          <w:divBdr>
            <w:top w:val="none" w:sz="0" w:space="0" w:color="auto"/>
            <w:left w:val="none" w:sz="0" w:space="0" w:color="auto"/>
            <w:bottom w:val="none" w:sz="0" w:space="0" w:color="auto"/>
            <w:right w:val="none" w:sz="0" w:space="0" w:color="auto"/>
          </w:divBdr>
          <w:divsChild>
            <w:div w:id="992835571">
              <w:marLeft w:val="0"/>
              <w:marRight w:val="0"/>
              <w:marTop w:val="0"/>
              <w:marBottom w:val="225"/>
              <w:divBdr>
                <w:top w:val="none" w:sz="0" w:space="0" w:color="auto"/>
                <w:left w:val="none" w:sz="0" w:space="0" w:color="auto"/>
                <w:bottom w:val="none" w:sz="0" w:space="0" w:color="auto"/>
                <w:right w:val="none" w:sz="0" w:space="0" w:color="auto"/>
              </w:divBdr>
              <w:divsChild>
                <w:div w:id="2017295377">
                  <w:marLeft w:val="540"/>
                  <w:marRight w:val="0"/>
                  <w:marTop w:val="0"/>
                  <w:marBottom w:val="0"/>
                  <w:divBdr>
                    <w:top w:val="none" w:sz="0" w:space="0" w:color="auto"/>
                    <w:left w:val="none" w:sz="0" w:space="0" w:color="auto"/>
                    <w:bottom w:val="none" w:sz="0" w:space="0" w:color="auto"/>
                    <w:right w:val="none" w:sz="0" w:space="0" w:color="auto"/>
                  </w:divBdr>
                  <w:divsChild>
                    <w:div w:id="55133792">
                      <w:marLeft w:val="0"/>
                      <w:marRight w:val="0"/>
                      <w:marTop w:val="15"/>
                      <w:marBottom w:val="15"/>
                      <w:divBdr>
                        <w:top w:val="none" w:sz="0" w:space="0" w:color="auto"/>
                        <w:left w:val="none" w:sz="0" w:space="0" w:color="auto"/>
                        <w:bottom w:val="none" w:sz="0" w:space="0" w:color="auto"/>
                        <w:right w:val="none" w:sz="0" w:space="0" w:color="auto"/>
                      </w:divBdr>
                      <w:divsChild>
                        <w:div w:id="18045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367581">
          <w:marLeft w:val="0"/>
          <w:marRight w:val="0"/>
          <w:marTop w:val="0"/>
          <w:marBottom w:val="0"/>
          <w:divBdr>
            <w:top w:val="none" w:sz="0" w:space="0" w:color="auto"/>
            <w:left w:val="none" w:sz="0" w:space="0" w:color="auto"/>
            <w:bottom w:val="none" w:sz="0" w:space="0" w:color="auto"/>
            <w:right w:val="none" w:sz="0" w:space="0" w:color="auto"/>
          </w:divBdr>
          <w:divsChild>
            <w:div w:id="330841594">
              <w:marLeft w:val="0"/>
              <w:marRight w:val="0"/>
              <w:marTop w:val="0"/>
              <w:marBottom w:val="225"/>
              <w:divBdr>
                <w:top w:val="none" w:sz="0" w:space="0" w:color="auto"/>
                <w:left w:val="none" w:sz="0" w:space="0" w:color="auto"/>
                <w:bottom w:val="none" w:sz="0" w:space="0" w:color="auto"/>
                <w:right w:val="none" w:sz="0" w:space="0" w:color="auto"/>
              </w:divBdr>
              <w:divsChild>
                <w:div w:id="1316759093">
                  <w:marLeft w:val="0"/>
                  <w:marRight w:val="0"/>
                  <w:marTop w:val="0"/>
                  <w:marBottom w:val="0"/>
                  <w:divBdr>
                    <w:top w:val="none" w:sz="0" w:space="0" w:color="auto"/>
                    <w:left w:val="none" w:sz="0" w:space="0" w:color="auto"/>
                    <w:bottom w:val="none" w:sz="0" w:space="0" w:color="auto"/>
                    <w:right w:val="none" w:sz="0" w:space="0" w:color="auto"/>
                  </w:divBdr>
                  <w:divsChild>
                    <w:div w:id="1779373937">
                      <w:marLeft w:val="0"/>
                      <w:marRight w:val="0"/>
                      <w:marTop w:val="0"/>
                      <w:marBottom w:val="0"/>
                      <w:divBdr>
                        <w:top w:val="none" w:sz="0" w:space="0" w:color="auto"/>
                        <w:left w:val="none" w:sz="0" w:space="0" w:color="auto"/>
                        <w:bottom w:val="none" w:sz="0" w:space="0" w:color="auto"/>
                        <w:right w:val="none" w:sz="0" w:space="0" w:color="auto"/>
                      </w:divBdr>
                      <w:divsChild>
                        <w:div w:id="1024399651">
                          <w:marLeft w:val="0"/>
                          <w:marRight w:val="0"/>
                          <w:marTop w:val="0"/>
                          <w:marBottom w:val="0"/>
                          <w:divBdr>
                            <w:top w:val="none" w:sz="0" w:space="0" w:color="auto"/>
                            <w:left w:val="none" w:sz="0" w:space="0" w:color="auto"/>
                            <w:bottom w:val="none" w:sz="0" w:space="0" w:color="auto"/>
                            <w:right w:val="none" w:sz="0" w:space="0" w:color="auto"/>
                          </w:divBdr>
                          <w:divsChild>
                            <w:div w:id="828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53102">
                  <w:marLeft w:val="540"/>
                  <w:marRight w:val="0"/>
                  <w:marTop w:val="0"/>
                  <w:marBottom w:val="0"/>
                  <w:divBdr>
                    <w:top w:val="none" w:sz="0" w:space="0" w:color="auto"/>
                    <w:left w:val="none" w:sz="0" w:space="0" w:color="auto"/>
                    <w:bottom w:val="none" w:sz="0" w:space="0" w:color="auto"/>
                    <w:right w:val="none" w:sz="0" w:space="0" w:color="auto"/>
                  </w:divBdr>
                  <w:divsChild>
                    <w:div w:id="575016588">
                      <w:marLeft w:val="0"/>
                      <w:marRight w:val="0"/>
                      <w:marTop w:val="15"/>
                      <w:marBottom w:val="15"/>
                      <w:divBdr>
                        <w:top w:val="none" w:sz="0" w:space="0" w:color="auto"/>
                        <w:left w:val="none" w:sz="0" w:space="0" w:color="auto"/>
                        <w:bottom w:val="none" w:sz="0" w:space="0" w:color="auto"/>
                        <w:right w:val="none" w:sz="0" w:space="0" w:color="auto"/>
                      </w:divBdr>
                      <w:divsChild>
                        <w:div w:id="15511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645146">
          <w:marLeft w:val="0"/>
          <w:marRight w:val="0"/>
          <w:marTop w:val="0"/>
          <w:marBottom w:val="0"/>
          <w:divBdr>
            <w:top w:val="none" w:sz="0" w:space="0" w:color="auto"/>
            <w:left w:val="none" w:sz="0" w:space="0" w:color="auto"/>
            <w:bottom w:val="none" w:sz="0" w:space="0" w:color="auto"/>
            <w:right w:val="none" w:sz="0" w:space="0" w:color="auto"/>
          </w:divBdr>
          <w:divsChild>
            <w:div w:id="489443987">
              <w:marLeft w:val="0"/>
              <w:marRight w:val="0"/>
              <w:marTop w:val="0"/>
              <w:marBottom w:val="225"/>
              <w:divBdr>
                <w:top w:val="none" w:sz="0" w:space="0" w:color="auto"/>
                <w:left w:val="none" w:sz="0" w:space="0" w:color="auto"/>
                <w:bottom w:val="none" w:sz="0" w:space="0" w:color="auto"/>
                <w:right w:val="none" w:sz="0" w:space="0" w:color="auto"/>
              </w:divBdr>
              <w:divsChild>
                <w:div w:id="411900499">
                  <w:marLeft w:val="0"/>
                  <w:marRight w:val="0"/>
                  <w:marTop w:val="0"/>
                  <w:marBottom w:val="0"/>
                  <w:divBdr>
                    <w:top w:val="none" w:sz="0" w:space="0" w:color="auto"/>
                    <w:left w:val="none" w:sz="0" w:space="0" w:color="auto"/>
                    <w:bottom w:val="none" w:sz="0" w:space="0" w:color="auto"/>
                    <w:right w:val="none" w:sz="0" w:space="0" w:color="auto"/>
                  </w:divBdr>
                  <w:divsChild>
                    <w:div w:id="1068765466">
                      <w:marLeft w:val="0"/>
                      <w:marRight w:val="0"/>
                      <w:marTop w:val="0"/>
                      <w:marBottom w:val="0"/>
                      <w:divBdr>
                        <w:top w:val="none" w:sz="0" w:space="0" w:color="auto"/>
                        <w:left w:val="none" w:sz="0" w:space="0" w:color="auto"/>
                        <w:bottom w:val="none" w:sz="0" w:space="0" w:color="auto"/>
                        <w:right w:val="none" w:sz="0" w:space="0" w:color="auto"/>
                      </w:divBdr>
                      <w:divsChild>
                        <w:div w:id="1071854831">
                          <w:marLeft w:val="0"/>
                          <w:marRight w:val="0"/>
                          <w:marTop w:val="0"/>
                          <w:marBottom w:val="0"/>
                          <w:divBdr>
                            <w:top w:val="none" w:sz="0" w:space="0" w:color="auto"/>
                            <w:left w:val="none" w:sz="0" w:space="0" w:color="auto"/>
                            <w:bottom w:val="none" w:sz="0" w:space="0" w:color="auto"/>
                            <w:right w:val="none" w:sz="0" w:space="0" w:color="auto"/>
                          </w:divBdr>
                          <w:divsChild>
                            <w:div w:id="2139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30917">
                  <w:marLeft w:val="540"/>
                  <w:marRight w:val="0"/>
                  <w:marTop w:val="0"/>
                  <w:marBottom w:val="0"/>
                  <w:divBdr>
                    <w:top w:val="none" w:sz="0" w:space="0" w:color="auto"/>
                    <w:left w:val="none" w:sz="0" w:space="0" w:color="auto"/>
                    <w:bottom w:val="none" w:sz="0" w:space="0" w:color="auto"/>
                    <w:right w:val="none" w:sz="0" w:space="0" w:color="auto"/>
                  </w:divBdr>
                  <w:divsChild>
                    <w:div w:id="843015528">
                      <w:marLeft w:val="0"/>
                      <w:marRight w:val="0"/>
                      <w:marTop w:val="15"/>
                      <w:marBottom w:val="15"/>
                      <w:divBdr>
                        <w:top w:val="none" w:sz="0" w:space="0" w:color="auto"/>
                        <w:left w:val="none" w:sz="0" w:space="0" w:color="auto"/>
                        <w:bottom w:val="none" w:sz="0" w:space="0" w:color="auto"/>
                        <w:right w:val="none" w:sz="0" w:space="0" w:color="auto"/>
                      </w:divBdr>
                      <w:divsChild>
                        <w:div w:id="19800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54094">
          <w:marLeft w:val="0"/>
          <w:marRight w:val="0"/>
          <w:marTop w:val="0"/>
          <w:marBottom w:val="0"/>
          <w:divBdr>
            <w:top w:val="none" w:sz="0" w:space="0" w:color="auto"/>
            <w:left w:val="none" w:sz="0" w:space="0" w:color="auto"/>
            <w:bottom w:val="none" w:sz="0" w:space="0" w:color="auto"/>
            <w:right w:val="none" w:sz="0" w:space="0" w:color="auto"/>
          </w:divBdr>
          <w:divsChild>
            <w:div w:id="1447777542">
              <w:marLeft w:val="0"/>
              <w:marRight w:val="0"/>
              <w:marTop w:val="0"/>
              <w:marBottom w:val="225"/>
              <w:divBdr>
                <w:top w:val="none" w:sz="0" w:space="0" w:color="auto"/>
                <w:left w:val="none" w:sz="0" w:space="0" w:color="auto"/>
                <w:bottom w:val="none" w:sz="0" w:space="0" w:color="auto"/>
                <w:right w:val="none" w:sz="0" w:space="0" w:color="auto"/>
              </w:divBdr>
              <w:divsChild>
                <w:div w:id="229704736">
                  <w:marLeft w:val="0"/>
                  <w:marRight w:val="0"/>
                  <w:marTop w:val="0"/>
                  <w:marBottom w:val="0"/>
                  <w:divBdr>
                    <w:top w:val="none" w:sz="0" w:space="0" w:color="auto"/>
                    <w:left w:val="none" w:sz="0" w:space="0" w:color="auto"/>
                    <w:bottom w:val="none" w:sz="0" w:space="0" w:color="auto"/>
                    <w:right w:val="none" w:sz="0" w:space="0" w:color="auto"/>
                  </w:divBdr>
                  <w:divsChild>
                    <w:div w:id="604923304">
                      <w:marLeft w:val="0"/>
                      <w:marRight w:val="0"/>
                      <w:marTop w:val="0"/>
                      <w:marBottom w:val="0"/>
                      <w:divBdr>
                        <w:top w:val="none" w:sz="0" w:space="0" w:color="auto"/>
                        <w:left w:val="none" w:sz="0" w:space="0" w:color="auto"/>
                        <w:bottom w:val="none" w:sz="0" w:space="0" w:color="auto"/>
                        <w:right w:val="none" w:sz="0" w:space="0" w:color="auto"/>
                      </w:divBdr>
                      <w:divsChild>
                        <w:div w:id="205064937">
                          <w:marLeft w:val="0"/>
                          <w:marRight w:val="0"/>
                          <w:marTop w:val="0"/>
                          <w:marBottom w:val="0"/>
                          <w:divBdr>
                            <w:top w:val="none" w:sz="0" w:space="0" w:color="auto"/>
                            <w:left w:val="none" w:sz="0" w:space="0" w:color="auto"/>
                            <w:bottom w:val="none" w:sz="0" w:space="0" w:color="auto"/>
                            <w:right w:val="none" w:sz="0" w:space="0" w:color="auto"/>
                          </w:divBdr>
                          <w:divsChild>
                            <w:div w:id="201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05891">
                  <w:marLeft w:val="540"/>
                  <w:marRight w:val="0"/>
                  <w:marTop w:val="0"/>
                  <w:marBottom w:val="0"/>
                  <w:divBdr>
                    <w:top w:val="none" w:sz="0" w:space="0" w:color="auto"/>
                    <w:left w:val="none" w:sz="0" w:space="0" w:color="auto"/>
                    <w:bottom w:val="none" w:sz="0" w:space="0" w:color="auto"/>
                    <w:right w:val="none" w:sz="0" w:space="0" w:color="auto"/>
                  </w:divBdr>
                  <w:divsChild>
                    <w:div w:id="1369793795">
                      <w:marLeft w:val="0"/>
                      <w:marRight w:val="0"/>
                      <w:marTop w:val="15"/>
                      <w:marBottom w:val="15"/>
                      <w:divBdr>
                        <w:top w:val="none" w:sz="0" w:space="0" w:color="auto"/>
                        <w:left w:val="none" w:sz="0" w:space="0" w:color="auto"/>
                        <w:bottom w:val="none" w:sz="0" w:space="0" w:color="auto"/>
                        <w:right w:val="none" w:sz="0" w:space="0" w:color="auto"/>
                      </w:divBdr>
                      <w:divsChild>
                        <w:div w:id="13650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823301">
          <w:marLeft w:val="0"/>
          <w:marRight w:val="0"/>
          <w:marTop w:val="0"/>
          <w:marBottom w:val="0"/>
          <w:divBdr>
            <w:top w:val="none" w:sz="0" w:space="0" w:color="auto"/>
            <w:left w:val="none" w:sz="0" w:space="0" w:color="auto"/>
            <w:bottom w:val="none" w:sz="0" w:space="0" w:color="auto"/>
            <w:right w:val="none" w:sz="0" w:space="0" w:color="auto"/>
          </w:divBdr>
          <w:divsChild>
            <w:div w:id="185100380">
              <w:marLeft w:val="0"/>
              <w:marRight w:val="0"/>
              <w:marTop w:val="0"/>
              <w:marBottom w:val="225"/>
              <w:divBdr>
                <w:top w:val="none" w:sz="0" w:space="0" w:color="auto"/>
                <w:left w:val="none" w:sz="0" w:space="0" w:color="auto"/>
                <w:bottom w:val="none" w:sz="0" w:space="0" w:color="auto"/>
                <w:right w:val="none" w:sz="0" w:space="0" w:color="auto"/>
              </w:divBdr>
              <w:divsChild>
                <w:div w:id="199362344">
                  <w:marLeft w:val="540"/>
                  <w:marRight w:val="0"/>
                  <w:marTop w:val="0"/>
                  <w:marBottom w:val="0"/>
                  <w:divBdr>
                    <w:top w:val="none" w:sz="0" w:space="0" w:color="auto"/>
                    <w:left w:val="none" w:sz="0" w:space="0" w:color="auto"/>
                    <w:bottom w:val="none" w:sz="0" w:space="0" w:color="auto"/>
                    <w:right w:val="none" w:sz="0" w:space="0" w:color="auto"/>
                  </w:divBdr>
                  <w:divsChild>
                    <w:div w:id="1021474891">
                      <w:marLeft w:val="0"/>
                      <w:marRight w:val="0"/>
                      <w:marTop w:val="15"/>
                      <w:marBottom w:val="15"/>
                      <w:divBdr>
                        <w:top w:val="none" w:sz="0" w:space="0" w:color="auto"/>
                        <w:left w:val="none" w:sz="0" w:space="0" w:color="auto"/>
                        <w:bottom w:val="none" w:sz="0" w:space="0" w:color="auto"/>
                        <w:right w:val="none" w:sz="0" w:space="0" w:color="auto"/>
                      </w:divBdr>
                      <w:divsChild>
                        <w:div w:id="11875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750065">
          <w:marLeft w:val="0"/>
          <w:marRight w:val="0"/>
          <w:marTop w:val="0"/>
          <w:marBottom w:val="0"/>
          <w:divBdr>
            <w:top w:val="none" w:sz="0" w:space="0" w:color="auto"/>
            <w:left w:val="none" w:sz="0" w:space="0" w:color="auto"/>
            <w:bottom w:val="none" w:sz="0" w:space="0" w:color="auto"/>
            <w:right w:val="none" w:sz="0" w:space="0" w:color="auto"/>
          </w:divBdr>
          <w:divsChild>
            <w:div w:id="290551091">
              <w:marLeft w:val="0"/>
              <w:marRight w:val="0"/>
              <w:marTop w:val="0"/>
              <w:marBottom w:val="225"/>
              <w:divBdr>
                <w:top w:val="none" w:sz="0" w:space="0" w:color="auto"/>
                <w:left w:val="none" w:sz="0" w:space="0" w:color="auto"/>
                <w:bottom w:val="none" w:sz="0" w:space="0" w:color="auto"/>
                <w:right w:val="none" w:sz="0" w:space="0" w:color="auto"/>
              </w:divBdr>
              <w:divsChild>
                <w:div w:id="973215763">
                  <w:marLeft w:val="0"/>
                  <w:marRight w:val="0"/>
                  <w:marTop w:val="0"/>
                  <w:marBottom w:val="0"/>
                  <w:divBdr>
                    <w:top w:val="none" w:sz="0" w:space="0" w:color="auto"/>
                    <w:left w:val="none" w:sz="0" w:space="0" w:color="auto"/>
                    <w:bottom w:val="none" w:sz="0" w:space="0" w:color="auto"/>
                    <w:right w:val="none" w:sz="0" w:space="0" w:color="auto"/>
                  </w:divBdr>
                  <w:divsChild>
                    <w:div w:id="1159688161">
                      <w:marLeft w:val="0"/>
                      <w:marRight w:val="0"/>
                      <w:marTop w:val="0"/>
                      <w:marBottom w:val="0"/>
                      <w:divBdr>
                        <w:top w:val="none" w:sz="0" w:space="0" w:color="auto"/>
                        <w:left w:val="none" w:sz="0" w:space="0" w:color="auto"/>
                        <w:bottom w:val="none" w:sz="0" w:space="0" w:color="auto"/>
                        <w:right w:val="none" w:sz="0" w:space="0" w:color="auto"/>
                      </w:divBdr>
                      <w:divsChild>
                        <w:div w:id="113208986">
                          <w:marLeft w:val="0"/>
                          <w:marRight w:val="0"/>
                          <w:marTop w:val="0"/>
                          <w:marBottom w:val="0"/>
                          <w:divBdr>
                            <w:top w:val="none" w:sz="0" w:space="0" w:color="auto"/>
                            <w:left w:val="none" w:sz="0" w:space="0" w:color="auto"/>
                            <w:bottom w:val="none" w:sz="0" w:space="0" w:color="auto"/>
                            <w:right w:val="none" w:sz="0" w:space="0" w:color="auto"/>
                          </w:divBdr>
                          <w:divsChild>
                            <w:div w:id="14165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56556">
                  <w:marLeft w:val="540"/>
                  <w:marRight w:val="0"/>
                  <w:marTop w:val="0"/>
                  <w:marBottom w:val="0"/>
                  <w:divBdr>
                    <w:top w:val="none" w:sz="0" w:space="0" w:color="auto"/>
                    <w:left w:val="none" w:sz="0" w:space="0" w:color="auto"/>
                    <w:bottom w:val="none" w:sz="0" w:space="0" w:color="auto"/>
                    <w:right w:val="none" w:sz="0" w:space="0" w:color="auto"/>
                  </w:divBdr>
                  <w:divsChild>
                    <w:div w:id="144587425">
                      <w:marLeft w:val="0"/>
                      <w:marRight w:val="0"/>
                      <w:marTop w:val="15"/>
                      <w:marBottom w:val="15"/>
                      <w:divBdr>
                        <w:top w:val="none" w:sz="0" w:space="0" w:color="auto"/>
                        <w:left w:val="none" w:sz="0" w:space="0" w:color="auto"/>
                        <w:bottom w:val="none" w:sz="0" w:space="0" w:color="auto"/>
                        <w:right w:val="none" w:sz="0" w:space="0" w:color="auto"/>
                      </w:divBdr>
                      <w:divsChild>
                        <w:div w:id="8169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28363">
          <w:marLeft w:val="0"/>
          <w:marRight w:val="0"/>
          <w:marTop w:val="0"/>
          <w:marBottom w:val="0"/>
          <w:divBdr>
            <w:top w:val="none" w:sz="0" w:space="0" w:color="auto"/>
            <w:left w:val="none" w:sz="0" w:space="0" w:color="auto"/>
            <w:bottom w:val="none" w:sz="0" w:space="0" w:color="auto"/>
            <w:right w:val="none" w:sz="0" w:space="0" w:color="auto"/>
          </w:divBdr>
          <w:divsChild>
            <w:div w:id="1654599391">
              <w:marLeft w:val="0"/>
              <w:marRight w:val="0"/>
              <w:marTop w:val="0"/>
              <w:marBottom w:val="225"/>
              <w:divBdr>
                <w:top w:val="none" w:sz="0" w:space="0" w:color="auto"/>
                <w:left w:val="none" w:sz="0" w:space="0" w:color="auto"/>
                <w:bottom w:val="none" w:sz="0" w:space="0" w:color="auto"/>
                <w:right w:val="none" w:sz="0" w:space="0" w:color="auto"/>
              </w:divBdr>
              <w:divsChild>
                <w:div w:id="348218069">
                  <w:marLeft w:val="0"/>
                  <w:marRight w:val="0"/>
                  <w:marTop w:val="0"/>
                  <w:marBottom w:val="0"/>
                  <w:divBdr>
                    <w:top w:val="none" w:sz="0" w:space="0" w:color="auto"/>
                    <w:left w:val="none" w:sz="0" w:space="0" w:color="auto"/>
                    <w:bottom w:val="none" w:sz="0" w:space="0" w:color="auto"/>
                    <w:right w:val="none" w:sz="0" w:space="0" w:color="auto"/>
                  </w:divBdr>
                  <w:divsChild>
                    <w:div w:id="1235705703">
                      <w:marLeft w:val="0"/>
                      <w:marRight w:val="0"/>
                      <w:marTop w:val="0"/>
                      <w:marBottom w:val="0"/>
                      <w:divBdr>
                        <w:top w:val="none" w:sz="0" w:space="0" w:color="auto"/>
                        <w:left w:val="none" w:sz="0" w:space="0" w:color="auto"/>
                        <w:bottom w:val="none" w:sz="0" w:space="0" w:color="auto"/>
                        <w:right w:val="none" w:sz="0" w:space="0" w:color="auto"/>
                      </w:divBdr>
                      <w:divsChild>
                        <w:div w:id="1720665622">
                          <w:marLeft w:val="0"/>
                          <w:marRight w:val="0"/>
                          <w:marTop w:val="0"/>
                          <w:marBottom w:val="0"/>
                          <w:divBdr>
                            <w:top w:val="none" w:sz="0" w:space="0" w:color="auto"/>
                            <w:left w:val="none" w:sz="0" w:space="0" w:color="auto"/>
                            <w:bottom w:val="none" w:sz="0" w:space="0" w:color="auto"/>
                            <w:right w:val="none" w:sz="0" w:space="0" w:color="auto"/>
                          </w:divBdr>
                          <w:divsChild>
                            <w:div w:id="6928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57486">
                  <w:marLeft w:val="540"/>
                  <w:marRight w:val="0"/>
                  <w:marTop w:val="0"/>
                  <w:marBottom w:val="0"/>
                  <w:divBdr>
                    <w:top w:val="none" w:sz="0" w:space="0" w:color="auto"/>
                    <w:left w:val="none" w:sz="0" w:space="0" w:color="auto"/>
                    <w:bottom w:val="none" w:sz="0" w:space="0" w:color="auto"/>
                    <w:right w:val="none" w:sz="0" w:space="0" w:color="auto"/>
                  </w:divBdr>
                  <w:divsChild>
                    <w:div w:id="258413268">
                      <w:marLeft w:val="0"/>
                      <w:marRight w:val="0"/>
                      <w:marTop w:val="15"/>
                      <w:marBottom w:val="15"/>
                      <w:divBdr>
                        <w:top w:val="none" w:sz="0" w:space="0" w:color="auto"/>
                        <w:left w:val="none" w:sz="0" w:space="0" w:color="auto"/>
                        <w:bottom w:val="none" w:sz="0" w:space="0" w:color="auto"/>
                        <w:right w:val="none" w:sz="0" w:space="0" w:color="auto"/>
                      </w:divBdr>
                      <w:divsChild>
                        <w:div w:id="8283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0070">
          <w:marLeft w:val="0"/>
          <w:marRight w:val="0"/>
          <w:marTop w:val="0"/>
          <w:marBottom w:val="0"/>
          <w:divBdr>
            <w:top w:val="none" w:sz="0" w:space="0" w:color="auto"/>
            <w:left w:val="none" w:sz="0" w:space="0" w:color="auto"/>
            <w:bottom w:val="none" w:sz="0" w:space="0" w:color="auto"/>
            <w:right w:val="none" w:sz="0" w:space="0" w:color="auto"/>
          </w:divBdr>
          <w:divsChild>
            <w:div w:id="309482123">
              <w:marLeft w:val="0"/>
              <w:marRight w:val="0"/>
              <w:marTop w:val="0"/>
              <w:marBottom w:val="225"/>
              <w:divBdr>
                <w:top w:val="none" w:sz="0" w:space="0" w:color="auto"/>
                <w:left w:val="none" w:sz="0" w:space="0" w:color="auto"/>
                <w:bottom w:val="none" w:sz="0" w:space="0" w:color="auto"/>
                <w:right w:val="none" w:sz="0" w:space="0" w:color="auto"/>
              </w:divBdr>
              <w:divsChild>
                <w:div w:id="2125153849">
                  <w:marLeft w:val="540"/>
                  <w:marRight w:val="0"/>
                  <w:marTop w:val="0"/>
                  <w:marBottom w:val="0"/>
                  <w:divBdr>
                    <w:top w:val="none" w:sz="0" w:space="0" w:color="auto"/>
                    <w:left w:val="none" w:sz="0" w:space="0" w:color="auto"/>
                    <w:bottom w:val="none" w:sz="0" w:space="0" w:color="auto"/>
                    <w:right w:val="none" w:sz="0" w:space="0" w:color="auto"/>
                  </w:divBdr>
                  <w:divsChild>
                    <w:div w:id="1752506533">
                      <w:marLeft w:val="0"/>
                      <w:marRight w:val="0"/>
                      <w:marTop w:val="15"/>
                      <w:marBottom w:val="15"/>
                      <w:divBdr>
                        <w:top w:val="none" w:sz="0" w:space="0" w:color="auto"/>
                        <w:left w:val="none" w:sz="0" w:space="0" w:color="auto"/>
                        <w:bottom w:val="none" w:sz="0" w:space="0" w:color="auto"/>
                        <w:right w:val="none" w:sz="0" w:space="0" w:color="auto"/>
                      </w:divBdr>
                      <w:divsChild>
                        <w:div w:id="2055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9610">
          <w:marLeft w:val="0"/>
          <w:marRight w:val="0"/>
          <w:marTop w:val="0"/>
          <w:marBottom w:val="0"/>
          <w:divBdr>
            <w:top w:val="none" w:sz="0" w:space="0" w:color="auto"/>
            <w:left w:val="none" w:sz="0" w:space="0" w:color="auto"/>
            <w:bottom w:val="none" w:sz="0" w:space="0" w:color="auto"/>
            <w:right w:val="none" w:sz="0" w:space="0" w:color="auto"/>
          </w:divBdr>
          <w:divsChild>
            <w:div w:id="972367752">
              <w:marLeft w:val="0"/>
              <w:marRight w:val="0"/>
              <w:marTop w:val="0"/>
              <w:marBottom w:val="225"/>
              <w:divBdr>
                <w:top w:val="none" w:sz="0" w:space="0" w:color="auto"/>
                <w:left w:val="none" w:sz="0" w:space="0" w:color="auto"/>
                <w:bottom w:val="none" w:sz="0" w:space="0" w:color="auto"/>
                <w:right w:val="none" w:sz="0" w:space="0" w:color="auto"/>
              </w:divBdr>
              <w:divsChild>
                <w:div w:id="806438197">
                  <w:marLeft w:val="0"/>
                  <w:marRight w:val="0"/>
                  <w:marTop w:val="0"/>
                  <w:marBottom w:val="0"/>
                  <w:divBdr>
                    <w:top w:val="none" w:sz="0" w:space="0" w:color="auto"/>
                    <w:left w:val="none" w:sz="0" w:space="0" w:color="auto"/>
                    <w:bottom w:val="none" w:sz="0" w:space="0" w:color="auto"/>
                    <w:right w:val="none" w:sz="0" w:space="0" w:color="auto"/>
                  </w:divBdr>
                  <w:divsChild>
                    <w:div w:id="246350656">
                      <w:marLeft w:val="0"/>
                      <w:marRight w:val="0"/>
                      <w:marTop w:val="0"/>
                      <w:marBottom w:val="0"/>
                      <w:divBdr>
                        <w:top w:val="none" w:sz="0" w:space="0" w:color="auto"/>
                        <w:left w:val="none" w:sz="0" w:space="0" w:color="auto"/>
                        <w:bottom w:val="none" w:sz="0" w:space="0" w:color="auto"/>
                        <w:right w:val="none" w:sz="0" w:space="0" w:color="auto"/>
                      </w:divBdr>
                      <w:divsChild>
                        <w:div w:id="316542640">
                          <w:marLeft w:val="0"/>
                          <w:marRight w:val="0"/>
                          <w:marTop w:val="0"/>
                          <w:marBottom w:val="0"/>
                          <w:divBdr>
                            <w:top w:val="none" w:sz="0" w:space="0" w:color="auto"/>
                            <w:left w:val="none" w:sz="0" w:space="0" w:color="auto"/>
                            <w:bottom w:val="none" w:sz="0" w:space="0" w:color="auto"/>
                            <w:right w:val="none" w:sz="0" w:space="0" w:color="auto"/>
                          </w:divBdr>
                          <w:divsChild>
                            <w:div w:id="524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6350">
                  <w:marLeft w:val="540"/>
                  <w:marRight w:val="0"/>
                  <w:marTop w:val="0"/>
                  <w:marBottom w:val="0"/>
                  <w:divBdr>
                    <w:top w:val="none" w:sz="0" w:space="0" w:color="auto"/>
                    <w:left w:val="none" w:sz="0" w:space="0" w:color="auto"/>
                    <w:bottom w:val="none" w:sz="0" w:space="0" w:color="auto"/>
                    <w:right w:val="none" w:sz="0" w:space="0" w:color="auto"/>
                  </w:divBdr>
                  <w:divsChild>
                    <w:div w:id="1364985491">
                      <w:marLeft w:val="0"/>
                      <w:marRight w:val="0"/>
                      <w:marTop w:val="15"/>
                      <w:marBottom w:val="15"/>
                      <w:divBdr>
                        <w:top w:val="none" w:sz="0" w:space="0" w:color="auto"/>
                        <w:left w:val="none" w:sz="0" w:space="0" w:color="auto"/>
                        <w:bottom w:val="none" w:sz="0" w:space="0" w:color="auto"/>
                        <w:right w:val="none" w:sz="0" w:space="0" w:color="auto"/>
                      </w:divBdr>
                      <w:divsChild>
                        <w:div w:id="3139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6671">
          <w:marLeft w:val="0"/>
          <w:marRight w:val="0"/>
          <w:marTop w:val="0"/>
          <w:marBottom w:val="0"/>
          <w:divBdr>
            <w:top w:val="none" w:sz="0" w:space="0" w:color="auto"/>
            <w:left w:val="none" w:sz="0" w:space="0" w:color="auto"/>
            <w:bottom w:val="none" w:sz="0" w:space="0" w:color="auto"/>
            <w:right w:val="none" w:sz="0" w:space="0" w:color="auto"/>
          </w:divBdr>
          <w:divsChild>
            <w:div w:id="13071215">
              <w:marLeft w:val="0"/>
              <w:marRight w:val="0"/>
              <w:marTop w:val="0"/>
              <w:marBottom w:val="225"/>
              <w:divBdr>
                <w:top w:val="none" w:sz="0" w:space="0" w:color="auto"/>
                <w:left w:val="none" w:sz="0" w:space="0" w:color="auto"/>
                <w:bottom w:val="none" w:sz="0" w:space="0" w:color="auto"/>
                <w:right w:val="none" w:sz="0" w:space="0" w:color="auto"/>
              </w:divBdr>
              <w:divsChild>
                <w:div w:id="183641828">
                  <w:marLeft w:val="540"/>
                  <w:marRight w:val="0"/>
                  <w:marTop w:val="0"/>
                  <w:marBottom w:val="0"/>
                  <w:divBdr>
                    <w:top w:val="none" w:sz="0" w:space="0" w:color="auto"/>
                    <w:left w:val="none" w:sz="0" w:space="0" w:color="auto"/>
                    <w:bottom w:val="none" w:sz="0" w:space="0" w:color="auto"/>
                    <w:right w:val="none" w:sz="0" w:space="0" w:color="auto"/>
                  </w:divBdr>
                  <w:divsChild>
                    <w:div w:id="1679576009">
                      <w:marLeft w:val="0"/>
                      <w:marRight w:val="0"/>
                      <w:marTop w:val="15"/>
                      <w:marBottom w:val="15"/>
                      <w:divBdr>
                        <w:top w:val="none" w:sz="0" w:space="0" w:color="auto"/>
                        <w:left w:val="none" w:sz="0" w:space="0" w:color="auto"/>
                        <w:bottom w:val="none" w:sz="0" w:space="0" w:color="auto"/>
                        <w:right w:val="none" w:sz="0" w:space="0" w:color="auto"/>
                      </w:divBdr>
                      <w:divsChild>
                        <w:div w:id="19486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150075">
          <w:marLeft w:val="0"/>
          <w:marRight w:val="0"/>
          <w:marTop w:val="0"/>
          <w:marBottom w:val="0"/>
          <w:divBdr>
            <w:top w:val="none" w:sz="0" w:space="0" w:color="auto"/>
            <w:left w:val="none" w:sz="0" w:space="0" w:color="auto"/>
            <w:bottom w:val="none" w:sz="0" w:space="0" w:color="auto"/>
            <w:right w:val="none" w:sz="0" w:space="0" w:color="auto"/>
          </w:divBdr>
          <w:divsChild>
            <w:div w:id="4677773">
              <w:marLeft w:val="0"/>
              <w:marRight w:val="0"/>
              <w:marTop w:val="0"/>
              <w:marBottom w:val="225"/>
              <w:divBdr>
                <w:top w:val="none" w:sz="0" w:space="0" w:color="auto"/>
                <w:left w:val="none" w:sz="0" w:space="0" w:color="auto"/>
                <w:bottom w:val="none" w:sz="0" w:space="0" w:color="auto"/>
                <w:right w:val="none" w:sz="0" w:space="0" w:color="auto"/>
              </w:divBdr>
              <w:divsChild>
                <w:div w:id="1636646039">
                  <w:marLeft w:val="0"/>
                  <w:marRight w:val="0"/>
                  <w:marTop w:val="0"/>
                  <w:marBottom w:val="0"/>
                  <w:divBdr>
                    <w:top w:val="none" w:sz="0" w:space="0" w:color="auto"/>
                    <w:left w:val="none" w:sz="0" w:space="0" w:color="auto"/>
                    <w:bottom w:val="none" w:sz="0" w:space="0" w:color="auto"/>
                    <w:right w:val="none" w:sz="0" w:space="0" w:color="auto"/>
                  </w:divBdr>
                  <w:divsChild>
                    <w:div w:id="254441613">
                      <w:marLeft w:val="0"/>
                      <w:marRight w:val="0"/>
                      <w:marTop w:val="0"/>
                      <w:marBottom w:val="0"/>
                      <w:divBdr>
                        <w:top w:val="none" w:sz="0" w:space="0" w:color="auto"/>
                        <w:left w:val="none" w:sz="0" w:space="0" w:color="auto"/>
                        <w:bottom w:val="none" w:sz="0" w:space="0" w:color="auto"/>
                        <w:right w:val="none" w:sz="0" w:space="0" w:color="auto"/>
                      </w:divBdr>
                      <w:divsChild>
                        <w:div w:id="672680895">
                          <w:marLeft w:val="0"/>
                          <w:marRight w:val="0"/>
                          <w:marTop w:val="0"/>
                          <w:marBottom w:val="0"/>
                          <w:divBdr>
                            <w:top w:val="none" w:sz="0" w:space="0" w:color="auto"/>
                            <w:left w:val="none" w:sz="0" w:space="0" w:color="auto"/>
                            <w:bottom w:val="none" w:sz="0" w:space="0" w:color="auto"/>
                            <w:right w:val="none" w:sz="0" w:space="0" w:color="auto"/>
                          </w:divBdr>
                          <w:divsChild>
                            <w:div w:id="19851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843749">
          <w:marLeft w:val="0"/>
          <w:marRight w:val="0"/>
          <w:marTop w:val="0"/>
          <w:marBottom w:val="0"/>
          <w:divBdr>
            <w:top w:val="none" w:sz="0" w:space="0" w:color="auto"/>
            <w:left w:val="none" w:sz="0" w:space="0" w:color="auto"/>
            <w:bottom w:val="none" w:sz="0" w:space="0" w:color="auto"/>
            <w:right w:val="none" w:sz="0" w:space="0" w:color="auto"/>
          </w:divBdr>
          <w:divsChild>
            <w:div w:id="719285786">
              <w:marLeft w:val="0"/>
              <w:marRight w:val="0"/>
              <w:marTop w:val="0"/>
              <w:marBottom w:val="225"/>
              <w:divBdr>
                <w:top w:val="none" w:sz="0" w:space="0" w:color="auto"/>
                <w:left w:val="none" w:sz="0" w:space="0" w:color="auto"/>
                <w:bottom w:val="none" w:sz="0" w:space="0" w:color="auto"/>
                <w:right w:val="none" w:sz="0" w:space="0" w:color="auto"/>
              </w:divBdr>
              <w:divsChild>
                <w:div w:id="540940915">
                  <w:marLeft w:val="540"/>
                  <w:marRight w:val="0"/>
                  <w:marTop w:val="0"/>
                  <w:marBottom w:val="0"/>
                  <w:divBdr>
                    <w:top w:val="none" w:sz="0" w:space="0" w:color="auto"/>
                    <w:left w:val="none" w:sz="0" w:space="0" w:color="auto"/>
                    <w:bottom w:val="none" w:sz="0" w:space="0" w:color="auto"/>
                    <w:right w:val="none" w:sz="0" w:space="0" w:color="auto"/>
                  </w:divBdr>
                  <w:divsChild>
                    <w:div w:id="857811742">
                      <w:marLeft w:val="0"/>
                      <w:marRight w:val="0"/>
                      <w:marTop w:val="15"/>
                      <w:marBottom w:val="15"/>
                      <w:divBdr>
                        <w:top w:val="none" w:sz="0" w:space="0" w:color="auto"/>
                        <w:left w:val="none" w:sz="0" w:space="0" w:color="auto"/>
                        <w:bottom w:val="none" w:sz="0" w:space="0" w:color="auto"/>
                        <w:right w:val="none" w:sz="0" w:space="0" w:color="auto"/>
                      </w:divBdr>
                      <w:divsChild>
                        <w:div w:id="13785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152622">
          <w:marLeft w:val="0"/>
          <w:marRight w:val="0"/>
          <w:marTop w:val="0"/>
          <w:marBottom w:val="0"/>
          <w:divBdr>
            <w:top w:val="none" w:sz="0" w:space="0" w:color="auto"/>
            <w:left w:val="none" w:sz="0" w:space="0" w:color="auto"/>
            <w:bottom w:val="none" w:sz="0" w:space="0" w:color="auto"/>
            <w:right w:val="none" w:sz="0" w:space="0" w:color="auto"/>
          </w:divBdr>
          <w:divsChild>
            <w:div w:id="37246331">
              <w:marLeft w:val="0"/>
              <w:marRight w:val="0"/>
              <w:marTop w:val="0"/>
              <w:marBottom w:val="225"/>
              <w:divBdr>
                <w:top w:val="none" w:sz="0" w:space="0" w:color="auto"/>
                <w:left w:val="none" w:sz="0" w:space="0" w:color="auto"/>
                <w:bottom w:val="none" w:sz="0" w:space="0" w:color="auto"/>
                <w:right w:val="none" w:sz="0" w:space="0" w:color="auto"/>
              </w:divBdr>
              <w:divsChild>
                <w:div w:id="1475219661">
                  <w:marLeft w:val="540"/>
                  <w:marRight w:val="0"/>
                  <w:marTop w:val="0"/>
                  <w:marBottom w:val="0"/>
                  <w:divBdr>
                    <w:top w:val="none" w:sz="0" w:space="0" w:color="auto"/>
                    <w:left w:val="none" w:sz="0" w:space="0" w:color="auto"/>
                    <w:bottom w:val="none" w:sz="0" w:space="0" w:color="auto"/>
                    <w:right w:val="none" w:sz="0" w:space="0" w:color="auto"/>
                  </w:divBdr>
                  <w:divsChild>
                    <w:div w:id="951865322">
                      <w:marLeft w:val="0"/>
                      <w:marRight w:val="0"/>
                      <w:marTop w:val="15"/>
                      <w:marBottom w:val="15"/>
                      <w:divBdr>
                        <w:top w:val="none" w:sz="0" w:space="0" w:color="auto"/>
                        <w:left w:val="none" w:sz="0" w:space="0" w:color="auto"/>
                        <w:bottom w:val="none" w:sz="0" w:space="0" w:color="auto"/>
                        <w:right w:val="none" w:sz="0" w:space="0" w:color="auto"/>
                      </w:divBdr>
                      <w:divsChild>
                        <w:div w:id="19413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91749">
          <w:marLeft w:val="0"/>
          <w:marRight w:val="0"/>
          <w:marTop w:val="0"/>
          <w:marBottom w:val="0"/>
          <w:divBdr>
            <w:top w:val="none" w:sz="0" w:space="0" w:color="auto"/>
            <w:left w:val="none" w:sz="0" w:space="0" w:color="auto"/>
            <w:bottom w:val="none" w:sz="0" w:space="0" w:color="auto"/>
            <w:right w:val="none" w:sz="0" w:space="0" w:color="auto"/>
          </w:divBdr>
          <w:divsChild>
            <w:div w:id="1760177781">
              <w:marLeft w:val="0"/>
              <w:marRight w:val="0"/>
              <w:marTop w:val="0"/>
              <w:marBottom w:val="225"/>
              <w:divBdr>
                <w:top w:val="none" w:sz="0" w:space="0" w:color="auto"/>
                <w:left w:val="none" w:sz="0" w:space="0" w:color="auto"/>
                <w:bottom w:val="none" w:sz="0" w:space="0" w:color="auto"/>
                <w:right w:val="none" w:sz="0" w:space="0" w:color="auto"/>
              </w:divBdr>
              <w:divsChild>
                <w:div w:id="804856903">
                  <w:marLeft w:val="0"/>
                  <w:marRight w:val="0"/>
                  <w:marTop w:val="0"/>
                  <w:marBottom w:val="0"/>
                  <w:divBdr>
                    <w:top w:val="none" w:sz="0" w:space="0" w:color="auto"/>
                    <w:left w:val="none" w:sz="0" w:space="0" w:color="auto"/>
                    <w:bottom w:val="none" w:sz="0" w:space="0" w:color="auto"/>
                    <w:right w:val="none" w:sz="0" w:space="0" w:color="auto"/>
                  </w:divBdr>
                  <w:divsChild>
                    <w:div w:id="111633112">
                      <w:marLeft w:val="0"/>
                      <w:marRight w:val="0"/>
                      <w:marTop w:val="0"/>
                      <w:marBottom w:val="0"/>
                      <w:divBdr>
                        <w:top w:val="none" w:sz="0" w:space="0" w:color="auto"/>
                        <w:left w:val="none" w:sz="0" w:space="0" w:color="auto"/>
                        <w:bottom w:val="none" w:sz="0" w:space="0" w:color="auto"/>
                        <w:right w:val="none" w:sz="0" w:space="0" w:color="auto"/>
                      </w:divBdr>
                      <w:divsChild>
                        <w:div w:id="666633630">
                          <w:marLeft w:val="0"/>
                          <w:marRight w:val="0"/>
                          <w:marTop w:val="0"/>
                          <w:marBottom w:val="0"/>
                          <w:divBdr>
                            <w:top w:val="none" w:sz="0" w:space="0" w:color="auto"/>
                            <w:left w:val="none" w:sz="0" w:space="0" w:color="auto"/>
                            <w:bottom w:val="none" w:sz="0" w:space="0" w:color="auto"/>
                            <w:right w:val="none" w:sz="0" w:space="0" w:color="auto"/>
                          </w:divBdr>
                          <w:divsChild>
                            <w:div w:id="19902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633750">
                  <w:marLeft w:val="540"/>
                  <w:marRight w:val="0"/>
                  <w:marTop w:val="0"/>
                  <w:marBottom w:val="0"/>
                  <w:divBdr>
                    <w:top w:val="none" w:sz="0" w:space="0" w:color="auto"/>
                    <w:left w:val="none" w:sz="0" w:space="0" w:color="auto"/>
                    <w:bottom w:val="none" w:sz="0" w:space="0" w:color="auto"/>
                    <w:right w:val="none" w:sz="0" w:space="0" w:color="auto"/>
                  </w:divBdr>
                  <w:divsChild>
                    <w:div w:id="1746561562">
                      <w:marLeft w:val="0"/>
                      <w:marRight w:val="0"/>
                      <w:marTop w:val="15"/>
                      <w:marBottom w:val="15"/>
                      <w:divBdr>
                        <w:top w:val="none" w:sz="0" w:space="0" w:color="auto"/>
                        <w:left w:val="none" w:sz="0" w:space="0" w:color="auto"/>
                        <w:bottom w:val="none" w:sz="0" w:space="0" w:color="auto"/>
                        <w:right w:val="none" w:sz="0" w:space="0" w:color="auto"/>
                      </w:divBdr>
                      <w:divsChild>
                        <w:div w:id="1398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643967">
          <w:marLeft w:val="0"/>
          <w:marRight w:val="0"/>
          <w:marTop w:val="0"/>
          <w:marBottom w:val="0"/>
          <w:divBdr>
            <w:top w:val="none" w:sz="0" w:space="0" w:color="auto"/>
            <w:left w:val="none" w:sz="0" w:space="0" w:color="auto"/>
            <w:bottom w:val="none" w:sz="0" w:space="0" w:color="auto"/>
            <w:right w:val="none" w:sz="0" w:space="0" w:color="auto"/>
          </w:divBdr>
          <w:divsChild>
            <w:div w:id="1860969447">
              <w:marLeft w:val="0"/>
              <w:marRight w:val="0"/>
              <w:marTop w:val="0"/>
              <w:marBottom w:val="225"/>
              <w:divBdr>
                <w:top w:val="none" w:sz="0" w:space="0" w:color="auto"/>
                <w:left w:val="none" w:sz="0" w:space="0" w:color="auto"/>
                <w:bottom w:val="none" w:sz="0" w:space="0" w:color="auto"/>
                <w:right w:val="none" w:sz="0" w:space="0" w:color="auto"/>
              </w:divBdr>
              <w:divsChild>
                <w:div w:id="1804688490">
                  <w:marLeft w:val="540"/>
                  <w:marRight w:val="0"/>
                  <w:marTop w:val="0"/>
                  <w:marBottom w:val="0"/>
                  <w:divBdr>
                    <w:top w:val="none" w:sz="0" w:space="0" w:color="auto"/>
                    <w:left w:val="none" w:sz="0" w:space="0" w:color="auto"/>
                    <w:bottom w:val="none" w:sz="0" w:space="0" w:color="auto"/>
                    <w:right w:val="none" w:sz="0" w:space="0" w:color="auto"/>
                  </w:divBdr>
                  <w:divsChild>
                    <w:div w:id="1869289850">
                      <w:marLeft w:val="0"/>
                      <w:marRight w:val="0"/>
                      <w:marTop w:val="15"/>
                      <w:marBottom w:val="15"/>
                      <w:divBdr>
                        <w:top w:val="none" w:sz="0" w:space="0" w:color="auto"/>
                        <w:left w:val="none" w:sz="0" w:space="0" w:color="auto"/>
                        <w:bottom w:val="none" w:sz="0" w:space="0" w:color="auto"/>
                        <w:right w:val="none" w:sz="0" w:space="0" w:color="auto"/>
                      </w:divBdr>
                      <w:divsChild>
                        <w:div w:id="4139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96358">
          <w:marLeft w:val="0"/>
          <w:marRight w:val="0"/>
          <w:marTop w:val="0"/>
          <w:marBottom w:val="0"/>
          <w:divBdr>
            <w:top w:val="none" w:sz="0" w:space="0" w:color="auto"/>
            <w:left w:val="none" w:sz="0" w:space="0" w:color="auto"/>
            <w:bottom w:val="none" w:sz="0" w:space="0" w:color="auto"/>
            <w:right w:val="none" w:sz="0" w:space="0" w:color="auto"/>
          </w:divBdr>
          <w:divsChild>
            <w:div w:id="568728590">
              <w:marLeft w:val="0"/>
              <w:marRight w:val="0"/>
              <w:marTop w:val="0"/>
              <w:marBottom w:val="225"/>
              <w:divBdr>
                <w:top w:val="none" w:sz="0" w:space="0" w:color="auto"/>
                <w:left w:val="none" w:sz="0" w:space="0" w:color="auto"/>
                <w:bottom w:val="none" w:sz="0" w:space="0" w:color="auto"/>
                <w:right w:val="none" w:sz="0" w:space="0" w:color="auto"/>
              </w:divBdr>
              <w:divsChild>
                <w:div w:id="367951150">
                  <w:marLeft w:val="0"/>
                  <w:marRight w:val="0"/>
                  <w:marTop w:val="0"/>
                  <w:marBottom w:val="0"/>
                  <w:divBdr>
                    <w:top w:val="none" w:sz="0" w:space="0" w:color="auto"/>
                    <w:left w:val="none" w:sz="0" w:space="0" w:color="auto"/>
                    <w:bottom w:val="none" w:sz="0" w:space="0" w:color="auto"/>
                    <w:right w:val="none" w:sz="0" w:space="0" w:color="auto"/>
                  </w:divBdr>
                  <w:divsChild>
                    <w:div w:id="1124153602">
                      <w:marLeft w:val="0"/>
                      <w:marRight w:val="0"/>
                      <w:marTop w:val="0"/>
                      <w:marBottom w:val="0"/>
                      <w:divBdr>
                        <w:top w:val="none" w:sz="0" w:space="0" w:color="auto"/>
                        <w:left w:val="none" w:sz="0" w:space="0" w:color="auto"/>
                        <w:bottom w:val="none" w:sz="0" w:space="0" w:color="auto"/>
                        <w:right w:val="none" w:sz="0" w:space="0" w:color="auto"/>
                      </w:divBdr>
                      <w:divsChild>
                        <w:div w:id="1214776445">
                          <w:marLeft w:val="0"/>
                          <w:marRight w:val="0"/>
                          <w:marTop w:val="0"/>
                          <w:marBottom w:val="0"/>
                          <w:divBdr>
                            <w:top w:val="none" w:sz="0" w:space="0" w:color="auto"/>
                            <w:left w:val="none" w:sz="0" w:space="0" w:color="auto"/>
                            <w:bottom w:val="none" w:sz="0" w:space="0" w:color="auto"/>
                            <w:right w:val="none" w:sz="0" w:space="0" w:color="auto"/>
                          </w:divBdr>
                          <w:divsChild>
                            <w:div w:id="3457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86915">
                  <w:marLeft w:val="540"/>
                  <w:marRight w:val="0"/>
                  <w:marTop w:val="0"/>
                  <w:marBottom w:val="0"/>
                  <w:divBdr>
                    <w:top w:val="none" w:sz="0" w:space="0" w:color="auto"/>
                    <w:left w:val="none" w:sz="0" w:space="0" w:color="auto"/>
                    <w:bottom w:val="none" w:sz="0" w:space="0" w:color="auto"/>
                    <w:right w:val="none" w:sz="0" w:space="0" w:color="auto"/>
                  </w:divBdr>
                  <w:divsChild>
                    <w:div w:id="2014139495">
                      <w:marLeft w:val="0"/>
                      <w:marRight w:val="0"/>
                      <w:marTop w:val="15"/>
                      <w:marBottom w:val="15"/>
                      <w:divBdr>
                        <w:top w:val="none" w:sz="0" w:space="0" w:color="auto"/>
                        <w:left w:val="none" w:sz="0" w:space="0" w:color="auto"/>
                        <w:bottom w:val="none" w:sz="0" w:space="0" w:color="auto"/>
                        <w:right w:val="none" w:sz="0" w:space="0" w:color="auto"/>
                      </w:divBdr>
                      <w:divsChild>
                        <w:div w:id="100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230794">
          <w:marLeft w:val="0"/>
          <w:marRight w:val="0"/>
          <w:marTop w:val="0"/>
          <w:marBottom w:val="0"/>
          <w:divBdr>
            <w:top w:val="none" w:sz="0" w:space="0" w:color="auto"/>
            <w:left w:val="none" w:sz="0" w:space="0" w:color="auto"/>
            <w:bottom w:val="none" w:sz="0" w:space="0" w:color="auto"/>
            <w:right w:val="none" w:sz="0" w:space="0" w:color="auto"/>
          </w:divBdr>
          <w:divsChild>
            <w:div w:id="626667799">
              <w:marLeft w:val="0"/>
              <w:marRight w:val="0"/>
              <w:marTop w:val="0"/>
              <w:marBottom w:val="225"/>
              <w:divBdr>
                <w:top w:val="none" w:sz="0" w:space="0" w:color="auto"/>
                <w:left w:val="none" w:sz="0" w:space="0" w:color="auto"/>
                <w:bottom w:val="none" w:sz="0" w:space="0" w:color="auto"/>
                <w:right w:val="none" w:sz="0" w:space="0" w:color="auto"/>
              </w:divBdr>
              <w:divsChild>
                <w:div w:id="60831589">
                  <w:marLeft w:val="540"/>
                  <w:marRight w:val="0"/>
                  <w:marTop w:val="0"/>
                  <w:marBottom w:val="0"/>
                  <w:divBdr>
                    <w:top w:val="none" w:sz="0" w:space="0" w:color="auto"/>
                    <w:left w:val="none" w:sz="0" w:space="0" w:color="auto"/>
                    <w:bottom w:val="none" w:sz="0" w:space="0" w:color="auto"/>
                    <w:right w:val="none" w:sz="0" w:space="0" w:color="auto"/>
                  </w:divBdr>
                  <w:divsChild>
                    <w:div w:id="1665353489">
                      <w:marLeft w:val="0"/>
                      <w:marRight w:val="0"/>
                      <w:marTop w:val="15"/>
                      <w:marBottom w:val="15"/>
                      <w:divBdr>
                        <w:top w:val="none" w:sz="0" w:space="0" w:color="auto"/>
                        <w:left w:val="none" w:sz="0" w:space="0" w:color="auto"/>
                        <w:bottom w:val="none" w:sz="0" w:space="0" w:color="auto"/>
                        <w:right w:val="none" w:sz="0" w:space="0" w:color="auto"/>
                      </w:divBdr>
                      <w:divsChild>
                        <w:div w:id="560333173">
                          <w:marLeft w:val="0"/>
                          <w:marRight w:val="0"/>
                          <w:marTop w:val="0"/>
                          <w:marBottom w:val="0"/>
                          <w:divBdr>
                            <w:top w:val="none" w:sz="0" w:space="0" w:color="auto"/>
                            <w:left w:val="none" w:sz="0" w:space="0" w:color="auto"/>
                            <w:bottom w:val="none" w:sz="0" w:space="0" w:color="auto"/>
                            <w:right w:val="none" w:sz="0" w:space="0" w:color="auto"/>
                          </w:divBdr>
                        </w:div>
                      </w:divsChild>
                    </w:div>
                    <w:div w:id="1620600772">
                      <w:marLeft w:val="0"/>
                      <w:marRight w:val="0"/>
                      <w:marTop w:val="15"/>
                      <w:marBottom w:val="15"/>
                      <w:divBdr>
                        <w:top w:val="none" w:sz="0" w:space="0" w:color="auto"/>
                        <w:left w:val="none" w:sz="0" w:space="0" w:color="auto"/>
                        <w:bottom w:val="none" w:sz="0" w:space="0" w:color="auto"/>
                        <w:right w:val="none" w:sz="0" w:space="0" w:color="auto"/>
                      </w:divBdr>
                      <w:divsChild>
                        <w:div w:id="18724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98410">
          <w:marLeft w:val="0"/>
          <w:marRight w:val="0"/>
          <w:marTop w:val="0"/>
          <w:marBottom w:val="0"/>
          <w:divBdr>
            <w:top w:val="none" w:sz="0" w:space="0" w:color="auto"/>
            <w:left w:val="none" w:sz="0" w:space="0" w:color="auto"/>
            <w:bottom w:val="none" w:sz="0" w:space="0" w:color="auto"/>
            <w:right w:val="none" w:sz="0" w:space="0" w:color="auto"/>
          </w:divBdr>
          <w:divsChild>
            <w:div w:id="336077364">
              <w:marLeft w:val="0"/>
              <w:marRight w:val="0"/>
              <w:marTop w:val="0"/>
              <w:marBottom w:val="225"/>
              <w:divBdr>
                <w:top w:val="none" w:sz="0" w:space="0" w:color="auto"/>
                <w:left w:val="none" w:sz="0" w:space="0" w:color="auto"/>
                <w:bottom w:val="none" w:sz="0" w:space="0" w:color="auto"/>
                <w:right w:val="none" w:sz="0" w:space="0" w:color="auto"/>
              </w:divBdr>
              <w:divsChild>
                <w:div w:id="756439106">
                  <w:marLeft w:val="0"/>
                  <w:marRight w:val="0"/>
                  <w:marTop w:val="0"/>
                  <w:marBottom w:val="0"/>
                  <w:divBdr>
                    <w:top w:val="none" w:sz="0" w:space="0" w:color="auto"/>
                    <w:left w:val="none" w:sz="0" w:space="0" w:color="auto"/>
                    <w:bottom w:val="none" w:sz="0" w:space="0" w:color="auto"/>
                    <w:right w:val="none" w:sz="0" w:space="0" w:color="auto"/>
                  </w:divBdr>
                  <w:divsChild>
                    <w:div w:id="736705318">
                      <w:marLeft w:val="0"/>
                      <w:marRight w:val="0"/>
                      <w:marTop w:val="0"/>
                      <w:marBottom w:val="0"/>
                      <w:divBdr>
                        <w:top w:val="none" w:sz="0" w:space="0" w:color="auto"/>
                        <w:left w:val="none" w:sz="0" w:space="0" w:color="auto"/>
                        <w:bottom w:val="none" w:sz="0" w:space="0" w:color="auto"/>
                        <w:right w:val="none" w:sz="0" w:space="0" w:color="auto"/>
                      </w:divBdr>
                      <w:divsChild>
                        <w:div w:id="851533455">
                          <w:marLeft w:val="0"/>
                          <w:marRight w:val="0"/>
                          <w:marTop w:val="0"/>
                          <w:marBottom w:val="0"/>
                          <w:divBdr>
                            <w:top w:val="none" w:sz="0" w:space="0" w:color="auto"/>
                            <w:left w:val="none" w:sz="0" w:space="0" w:color="auto"/>
                            <w:bottom w:val="none" w:sz="0" w:space="0" w:color="auto"/>
                            <w:right w:val="none" w:sz="0" w:space="0" w:color="auto"/>
                          </w:divBdr>
                          <w:divsChild>
                            <w:div w:id="12066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180285">
                  <w:marLeft w:val="540"/>
                  <w:marRight w:val="0"/>
                  <w:marTop w:val="0"/>
                  <w:marBottom w:val="0"/>
                  <w:divBdr>
                    <w:top w:val="none" w:sz="0" w:space="0" w:color="auto"/>
                    <w:left w:val="none" w:sz="0" w:space="0" w:color="auto"/>
                    <w:bottom w:val="none" w:sz="0" w:space="0" w:color="auto"/>
                    <w:right w:val="none" w:sz="0" w:space="0" w:color="auto"/>
                  </w:divBdr>
                  <w:divsChild>
                    <w:div w:id="179511543">
                      <w:marLeft w:val="0"/>
                      <w:marRight w:val="0"/>
                      <w:marTop w:val="15"/>
                      <w:marBottom w:val="15"/>
                      <w:divBdr>
                        <w:top w:val="none" w:sz="0" w:space="0" w:color="auto"/>
                        <w:left w:val="none" w:sz="0" w:space="0" w:color="auto"/>
                        <w:bottom w:val="none" w:sz="0" w:space="0" w:color="auto"/>
                        <w:right w:val="none" w:sz="0" w:space="0" w:color="auto"/>
                      </w:divBdr>
                      <w:divsChild>
                        <w:div w:id="20044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54749">
          <w:marLeft w:val="0"/>
          <w:marRight w:val="0"/>
          <w:marTop w:val="0"/>
          <w:marBottom w:val="0"/>
          <w:divBdr>
            <w:top w:val="none" w:sz="0" w:space="0" w:color="auto"/>
            <w:left w:val="none" w:sz="0" w:space="0" w:color="auto"/>
            <w:bottom w:val="none" w:sz="0" w:space="0" w:color="auto"/>
            <w:right w:val="none" w:sz="0" w:space="0" w:color="auto"/>
          </w:divBdr>
          <w:divsChild>
            <w:div w:id="977225781">
              <w:marLeft w:val="0"/>
              <w:marRight w:val="0"/>
              <w:marTop w:val="0"/>
              <w:marBottom w:val="225"/>
              <w:divBdr>
                <w:top w:val="none" w:sz="0" w:space="0" w:color="auto"/>
                <w:left w:val="none" w:sz="0" w:space="0" w:color="auto"/>
                <w:bottom w:val="none" w:sz="0" w:space="0" w:color="auto"/>
                <w:right w:val="none" w:sz="0" w:space="0" w:color="auto"/>
              </w:divBdr>
              <w:divsChild>
                <w:div w:id="1217819317">
                  <w:marLeft w:val="540"/>
                  <w:marRight w:val="0"/>
                  <w:marTop w:val="0"/>
                  <w:marBottom w:val="0"/>
                  <w:divBdr>
                    <w:top w:val="none" w:sz="0" w:space="0" w:color="auto"/>
                    <w:left w:val="none" w:sz="0" w:space="0" w:color="auto"/>
                    <w:bottom w:val="none" w:sz="0" w:space="0" w:color="auto"/>
                    <w:right w:val="none" w:sz="0" w:space="0" w:color="auto"/>
                  </w:divBdr>
                  <w:divsChild>
                    <w:div w:id="486945771">
                      <w:marLeft w:val="0"/>
                      <w:marRight w:val="0"/>
                      <w:marTop w:val="15"/>
                      <w:marBottom w:val="15"/>
                      <w:divBdr>
                        <w:top w:val="none" w:sz="0" w:space="0" w:color="auto"/>
                        <w:left w:val="none" w:sz="0" w:space="0" w:color="auto"/>
                        <w:bottom w:val="none" w:sz="0" w:space="0" w:color="auto"/>
                        <w:right w:val="none" w:sz="0" w:space="0" w:color="auto"/>
                      </w:divBdr>
                      <w:divsChild>
                        <w:div w:id="1935552229">
                          <w:marLeft w:val="0"/>
                          <w:marRight w:val="0"/>
                          <w:marTop w:val="0"/>
                          <w:marBottom w:val="0"/>
                          <w:divBdr>
                            <w:top w:val="none" w:sz="0" w:space="0" w:color="auto"/>
                            <w:left w:val="none" w:sz="0" w:space="0" w:color="auto"/>
                            <w:bottom w:val="none" w:sz="0" w:space="0" w:color="auto"/>
                            <w:right w:val="none" w:sz="0" w:space="0" w:color="auto"/>
                          </w:divBdr>
                        </w:div>
                      </w:divsChild>
                    </w:div>
                    <w:div w:id="885529387">
                      <w:marLeft w:val="0"/>
                      <w:marRight w:val="0"/>
                      <w:marTop w:val="15"/>
                      <w:marBottom w:val="15"/>
                      <w:divBdr>
                        <w:top w:val="none" w:sz="0" w:space="0" w:color="auto"/>
                        <w:left w:val="none" w:sz="0" w:space="0" w:color="auto"/>
                        <w:bottom w:val="none" w:sz="0" w:space="0" w:color="auto"/>
                        <w:right w:val="none" w:sz="0" w:space="0" w:color="auto"/>
                      </w:divBdr>
                      <w:divsChild>
                        <w:div w:id="16076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251238">
          <w:marLeft w:val="0"/>
          <w:marRight w:val="0"/>
          <w:marTop w:val="0"/>
          <w:marBottom w:val="0"/>
          <w:divBdr>
            <w:top w:val="none" w:sz="0" w:space="0" w:color="auto"/>
            <w:left w:val="none" w:sz="0" w:space="0" w:color="auto"/>
            <w:bottom w:val="none" w:sz="0" w:space="0" w:color="auto"/>
            <w:right w:val="none" w:sz="0" w:space="0" w:color="auto"/>
          </w:divBdr>
          <w:divsChild>
            <w:div w:id="1747800037">
              <w:marLeft w:val="0"/>
              <w:marRight w:val="0"/>
              <w:marTop w:val="0"/>
              <w:marBottom w:val="225"/>
              <w:divBdr>
                <w:top w:val="none" w:sz="0" w:space="0" w:color="auto"/>
                <w:left w:val="none" w:sz="0" w:space="0" w:color="auto"/>
                <w:bottom w:val="none" w:sz="0" w:space="0" w:color="auto"/>
                <w:right w:val="none" w:sz="0" w:space="0" w:color="auto"/>
              </w:divBdr>
              <w:divsChild>
                <w:div w:id="1611624518">
                  <w:marLeft w:val="0"/>
                  <w:marRight w:val="0"/>
                  <w:marTop w:val="0"/>
                  <w:marBottom w:val="0"/>
                  <w:divBdr>
                    <w:top w:val="none" w:sz="0" w:space="0" w:color="auto"/>
                    <w:left w:val="none" w:sz="0" w:space="0" w:color="auto"/>
                    <w:bottom w:val="none" w:sz="0" w:space="0" w:color="auto"/>
                    <w:right w:val="none" w:sz="0" w:space="0" w:color="auto"/>
                  </w:divBdr>
                  <w:divsChild>
                    <w:div w:id="1573389231">
                      <w:marLeft w:val="0"/>
                      <w:marRight w:val="0"/>
                      <w:marTop w:val="0"/>
                      <w:marBottom w:val="0"/>
                      <w:divBdr>
                        <w:top w:val="none" w:sz="0" w:space="0" w:color="auto"/>
                        <w:left w:val="none" w:sz="0" w:space="0" w:color="auto"/>
                        <w:bottom w:val="none" w:sz="0" w:space="0" w:color="auto"/>
                        <w:right w:val="none" w:sz="0" w:space="0" w:color="auto"/>
                      </w:divBdr>
                      <w:divsChild>
                        <w:div w:id="1276524160">
                          <w:marLeft w:val="0"/>
                          <w:marRight w:val="0"/>
                          <w:marTop w:val="0"/>
                          <w:marBottom w:val="0"/>
                          <w:divBdr>
                            <w:top w:val="none" w:sz="0" w:space="0" w:color="auto"/>
                            <w:left w:val="none" w:sz="0" w:space="0" w:color="auto"/>
                            <w:bottom w:val="none" w:sz="0" w:space="0" w:color="auto"/>
                            <w:right w:val="none" w:sz="0" w:space="0" w:color="auto"/>
                          </w:divBdr>
                          <w:divsChild>
                            <w:div w:id="18934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0696">
                  <w:marLeft w:val="540"/>
                  <w:marRight w:val="0"/>
                  <w:marTop w:val="0"/>
                  <w:marBottom w:val="0"/>
                  <w:divBdr>
                    <w:top w:val="none" w:sz="0" w:space="0" w:color="auto"/>
                    <w:left w:val="none" w:sz="0" w:space="0" w:color="auto"/>
                    <w:bottom w:val="none" w:sz="0" w:space="0" w:color="auto"/>
                    <w:right w:val="none" w:sz="0" w:space="0" w:color="auto"/>
                  </w:divBdr>
                  <w:divsChild>
                    <w:div w:id="405765669">
                      <w:marLeft w:val="0"/>
                      <w:marRight w:val="0"/>
                      <w:marTop w:val="15"/>
                      <w:marBottom w:val="15"/>
                      <w:divBdr>
                        <w:top w:val="none" w:sz="0" w:space="0" w:color="auto"/>
                        <w:left w:val="none" w:sz="0" w:space="0" w:color="auto"/>
                        <w:bottom w:val="none" w:sz="0" w:space="0" w:color="auto"/>
                        <w:right w:val="none" w:sz="0" w:space="0" w:color="auto"/>
                      </w:divBdr>
                      <w:divsChild>
                        <w:div w:id="16926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9887">
          <w:marLeft w:val="0"/>
          <w:marRight w:val="0"/>
          <w:marTop w:val="0"/>
          <w:marBottom w:val="0"/>
          <w:divBdr>
            <w:top w:val="none" w:sz="0" w:space="0" w:color="auto"/>
            <w:left w:val="none" w:sz="0" w:space="0" w:color="auto"/>
            <w:bottom w:val="none" w:sz="0" w:space="0" w:color="auto"/>
            <w:right w:val="none" w:sz="0" w:space="0" w:color="auto"/>
          </w:divBdr>
          <w:divsChild>
            <w:div w:id="688263670">
              <w:marLeft w:val="0"/>
              <w:marRight w:val="0"/>
              <w:marTop w:val="0"/>
              <w:marBottom w:val="225"/>
              <w:divBdr>
                <w:top w:val="none" w:sz="0" w:space="0" w:color="auto"/>
                <w:left w:val="none" w:sz="0" w:space="0" w:color="auto"/>
                <w:bottom w:val="none" w:sz="0" w:space="0" w:color="auto"/>
                <w:right w:val="none" w:sz="0" w:space="0" w:color="auto"/>
              </w:divBdr>
              <w:divsChild>
                <w:div w:id="2120563230">
                  <w:marLeft w:val="540"/>
                  <w:marRight w:val="0"/>
                  <w:marTop w:val="0"/>
                  <w:marBottom w:val="0"/>
                  <w:divBdr>
                    <w:top w:val="none" w:sz="0" w:space="0" w:color="auto"/>
                    <w:left w:val="none" w:sz="0" w:space="0" w:color="auto"/>
                    <w:bottom w:val="none" w:sz="0" w:space="0" w:color="auto"/>
                    <w:right w:val="none" w:sz="0" w:space="0" w:color="auto"/>
                  </w:divBdr>
                  <w:divsChild>
                    <w:div w:id="152646046">
                      <w:marLeft w:val="0"/>
                      <w:marRight w:val="0"/>
                      <w:marTop w:val="15"/>
                      <w:marBottom w:val="15"/>
                      <w:divBdr>
                        <w:top w:val="none" w:sz="0" w:space="0" w:color="auto"/>
                        <w:left w:val="none" w:sz="0" w:space="0" w:color="auto"/>
                        <w:bottom w:val="none" w:sz="0" w:space="0" w:color="auto"/>
                        <w:right w:val="none" w:sz="0" w:space="0" w:color="auto"/>
                      </w:divBdr>
                      <w:divsChild>
                        <w:div w:id="855271935">
                          <w:marLeft w:val="0"/>
                          <w:marRight w:val="0"/>
                          <w:marTop w:val="0"/>
                          <w:marBottom w:val="0"/>
                          <w:divBdr>
                            <w:top w:val="none" w:sz="0" w:space="0" w:color="auto"/>
                            <w:left w:val="none" w:sz="0" w:space="0" w:color="auto"/>
                            <w:bottom w:val="none" w:sz="0" w:space="0" w:color="auto"/>
                            <w:right w:val="none" w:sz="0" w:space="0" w:color="auto"/>
                          </w:divBdr>
                        </w:div>
                      </w:divsChild>
                    </w:div>
                    <w:div w:id="294988903">
                      <w:marLeft w:val="0"/>
                      <w:marRight w:val="0"/>
                      <w:marTop w:val="15"/>
                      <w:marBottom w:val="15"/>
                      <w:divBdr>
                        <w:top w:val="none" w:sz="0" w:space="0" w:color="auto"/>
                        <w:left w:val="none" w:sz="0" w:space="0" w:color="auto"/>
                        <w:bottom w:val="none" w:sz="0" w:space="0" w:color="auto"/>
                        <w:right w:val="none" w:sz="0" w:space="0" w:color="auto"/>
                      </w:divBdr>
                      <w:divsChild>
                        <w:div w:id="3857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952941">
          <w:marLeft w:val="0"/>
          <w:marRight w:val="0"/>
          <w:marTop w:val="0"/>
          <w:marBottom w:val="0"/>
          <w:divBdr>
            <w:top w:val="none" w:sz="0" w:space="0" w:color="auto"/>
            <w:left w:val="none" w:sz="0" w:space="0" w:color="auto"/>
            <w:bottom w:val="none" w:sz="0" w:space="0" w:color="auto"/>
            <w:right w:val="none" w:sz="0" w:space="0" w:color="auto"/>
          </w:divBdr>
          <w:divsChild>
            <w:div w:id="428310173">
              <w:marLeft w:val="0"/>
              <w:marRight w:val="0"/>
              <w:marTop w:val="0"/>
              <w:marBottom w:val="225"/>
              <w:divBdr>
                <w:top w:val="none" w:sz="0" w:space="0" w:color="auto"/>
                <w:left w:val="none" w:sz="0" w:space="0" w:color="auto"/>
                <w:bottom w:val="none" w:sz="0" w:space="0" w:color="auto"/>
                <w:right w:val="none" w:sz="0" w:space="0" w:color="auto"/>
              </w:divBdr>
              <w:divsChild>
                <w:div w:id="1996178735">
                  <w:marLeft w:val="0"/>
                  <w:marRight w:val="0"/>
                  <w:marTop w:val="0"/>
                  <w:marBottom w:val="0"/>
                  <w:divBdr>
                    <w:top w:val="none" w:sz="0" w:space="0" w:color="auto"/>
                    <w:left w:val="none" w:sz="0" w:space="0" w:color="auto"/>
                    <w:bottom w:val="none" w:sz="0" w:space="0" w:color="auto"/>
                    <w:right w:val="none" w:sz="0" w:space="0" w:color="auto"/>
                  </w:divBdr>
                  <w:divsChild>
                    <w:div w:id="2055421652">
                      <w:marLeft w:val="0"/>
                      <w:marRight w:val="0"/>
                      <w:marTop w:val="0"/>
                      <w:marBottom w:val="0"/>
                      <w:divBdr>
                        <w:top w:val="none" w:sz="0" w:space="0" w:color="auto"/>
                        <w:left w:val="none" w:sz="0" w:space="0" w:color="auto"/>
                        <w:bottom w:val="none" w:sz="0" w:space="0" w:color="auto"/>
                        <w:right w:val="none" w:sz="0" w:space="0" w:color="auto"/>
                      </w:divBdr>
                      <w:divsChild>
                        <w:div w:id="125465751">
                          <w:marLeft w:val="0"/>
                          <w:marRight w:val="0"/>
                          <w:marTop w:val="0"/>
                          <w:marBottom w:val="0"/>
                          <w:divBdr>
                            <w:top w:val="none" w:sz="0" w:space="0" w:color="auto"/>
                            <w:left w:val="none" w:sz="0" w:space="0" w:color="auto"/>
                            <w:bottom w:val="none" w:sz="0" w:space="0" w:color="auto"/>
                            <w:right w:val="none" w:sz="0" w:space="0" w:color="auto"/>
                          </w:divBdr>
                          <w:divsChild>
                            <w:div w:id="8499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48056">
                  <w:marLeft w:val="540"/>
                  <w:marRight w:val="0"/>
                  <w:marTop w:val="0"/>
                  <w:marBottom w:val="0"/>
                  <w:divBdr>
                    <w:top w:val="none" w:sz="0" w:space="0" w:color="auto"/>
                    <w:left w:val="none" w:sz="0" w:space="0" w:color="auto"/>
                    <w:bottom w:val="none" w:sz="0" w:space="0" w:color="auto"/>
                    <w:right w:val="none" w:sz="0" w:space="0" w:color="auto"/>
                  </w:divBdr>
                  <w:divsChild>
                    <w:div w:id="1349789525">
                      <w:marLeft w:val="0"/>
                      <w:marRight w:val="0"/>
                      <w:marTop w:val="15"/>
                      <w:marBottom w:val="15"/>
                      <w:divBdr>
                        <w:top w:val="none" w:sz="0" w:space="0" w:color="auto"/>
                        <w:left w:val="none" w:sz="0" w:space="0" w:color="auto"/>
                        <w:bottom w:val="none" w:sz="0" w:space="0" w:color="auto"/>
                        <w:right w:val="none" w:sz="0" w:space="0" w:color="auto"/>
                      </w:divBdr>
                      <w:divsChild>
                        <w:div w:id="7258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0802">
          <w:marLeft w:val="0"/>
          <w:marRight w:val="0"/>
          <w:marTop w:val="0"/>
          <w:marBottom w:val="0"/>
          <w:divBdr>
            <w:top w:val="none" w:sz="0" w:space="0" w:color="auto"/>
            <w:left w:val="none" w:sz="0" w:space="0" w:color="auto"/>
            <w:bottom w:val="none" w:sz="0" w:space="0" w:color="auto"/>
            <w:right w:val="none" w:sz="0" w:space="0" w:color="auto"/>
          </w:divBdr>
          <w:divsChild>
            <w:div w:id="1448305672">
              <w:marLeft w:val="0"/>
              <w:marRight w:val="0"/>
              <w:marTop w:val="0"/>
              <w:marBottom w:val="225"/>
              <w:divBdr>
                <w:top w:val="none" w:sz="0" w:space="0" w:color="auto"/>
                <w:left w:val="none" w:sz="0" w:space="0" w:color="auto"/>
                <w:bottom w:val="none" w:sz="0" w:space="0" w:color="auto"/>
                <w:right w:val="none" w:sz="0" w:space="0" w:color="auto"/>
              </w:divBdr>
              <w:divsChild>
                <w:div w:id="308171714">
                  <w:marLeft w:val="540"/>
                  <w:marRight w:val="0"/>
                  <w:marTop w:val="0"/>
                  <w:marBottom w:val="0"/>
                  <w:divBdr>
                    <w:top w:val="none" w:sz="0" w:space="0" w:color="auto"/>
                    <w:left w:val="none" w:sz="0" w:space="0" w:color="auto"/>
                    <w:bottom w:val="none" w:sz="0" w:space="0" w:color="auto"/>
                    <w:right w:val="none" w:sz="0" w:space="0" w:color="auto"/>
                  </w:divBdr>
                  <w:divsChild>
                    <w:div w:id="1494183797">
                      <w:marLeft w:val="0"/>
                      <w:marRight w:val="0"/>
                      <w:marTop w:val="15"/>
                      <w:marBottom w:val="15"/>
                      <w:divBdr>
                        <w:top w:val="none" w:sz="0" w:space="0" w:color="auto"/>
                        <w:left w:val="none" w:sz="0" w:space="0" w:color="auto"/>
                        <w:bottom w:val="none" w:sz="0" w:space="0" w:color="auto"/>
                        <w:right w:val="none" w:sz="0" w:space="0" w:color="auto"/>
                      </w:divBdr>
                      <w:divsChild>
                        <w:div w:id="4250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6117">
          <w:marLeft w:val="0"/>
          <w:marRight w:val="0"/>
          <w:marTop w:val="0"/>
          <w:marBottom w:val="0"/>
          <w:divBdr>
            <w:top w:val="none" w:sz="0" w:space="0" w:color="auto"/>
            <w:left w:val="none" w:sz="0" w:space="0" w:color="auto"/>
            <w:bottom w:val="none" w:sz="0" w:space="0" w:color="auto"/>
            <w:right w:val="none" w:sz="0" w:space="0" w:color="auto"/>
          </w:divBdr>
          <w:divsChild>
            <w:div w:id="1475096516">
              <w:marLeft w:val="0"/>
              <w:marRight w:val="0"/>
              <w:marTop w:val="0"/>
              <w:marBottom w:val="225"/>
              <w:divBdr>
                <w:top w:val="none" w:sz="0" w:space="0" w:color="auto"/>
                <w:left w:val="none" w:sz="0" w:space="0" w:color="auto"/>
                <w:bottom w:val="none" w:sz="0" w:space="0" w:color="auto"/>
                <w:right w:val="none" w:sz="0" w:space="0" w:color="auto"/>
              </w:divBdr>
              <w:divsChild>
                <w:div w:id="1016494028">
                  <w:marLeft w:val="0"/>
                  <w:marRight w:val="0"/>
                  <w:marTop w:val="0"/>
                  <w:marBottom w:val="0"/>
                  <w:divBdr>
                    <w:top w:val="none" w:sz="0" w:space="0" w:color="auto"/>
                    <w:left w:val="none" w:sz="0" w:space="0" w:color="auto"/>
                    <w:bottom w:val="none" w:sz="0" w:space="0" w:color="auto"/>
                    <w:right w:val="none" w:sz="0" w:space="0" w:color="auto"/>
                  </w:divBdr>
                  <w:divsChild>
                    <w:div w:id="1935429996">
                      <w:marLeft w:val="0"/>
                      <w:marRight w:val="0"/>
                      <w:marTop w:val="0"/>
                      <w:marBottom w:val="0"/>
                      <w:divBdr>
                        <w:top w:val="none" w:sz="0" w:space="0" w:color="auto"/>
                        <w:left w:val="none" w:sz="0" w:space="0" w:color="auto"/>
                        <w:bottom w:val="none" w:sz="0" w:space="0" w:color="auto"/>
                        <w:right w:val="none" w:sz="0" w:space="0" w:color="auto"/>
                      </w:divBdr>
                      <w:divsChild>
                        <w:div w:id="1725328805">
                          <w:marLeft w:val="0"/>
                          <w:marRight w:val="0"/>
                          <w:marTop w:val="0"/>
                          <w:marBottom w:val="0"/>
                          <w:divBdr>
                            <w:top w:val="none" w:sz="0" w:space="0" w:color="auto"/>
                            <w:left w:val="none" w:sz="0" w:space="0" w:color="auto"/>
                            <w:bottom w:val="none" w:sz="0" w:space="0" w:color="auto"/>
                            <w:right w:val="none" w:sz="0" w:space="0" w:color="auto"/>
                          </w:divBdr>
                          <w:divsChild>
                            <w:div w:id="6570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56654">
                  <w:marLeft w:val="540"/>
                  <w:marRight w:val="0"/>
                  <w:marTop w:val="0"/>
                  <w:marBottom w:val="0"/>
                  <w:divBdr>
                    <w:top w:val="none" w:sz="0" w:space="0" w:color="auto"/>
                    <w:left w:val="none" w:sz="0" w:space="0" w:color="auto"/>
                    <w:bottom w:val="none" w:sz="0" w:space="0" w:color="auto"/>
                    <w:right w:val="none" w:sz="0" w:space="0" w:color="auto"/>
                  </w:divBdr>
                  <w:divsChild>
                    <w:div w:id="1987971090">
                      <w:marLeft w:val="0"/>
                      <w:marRight w:val="0"/>
                      <w:marTop w:val="15"/>
                      <w:marBottom w:val="15"/>
                      <w:divBdr>
                        <w:top w:val="none" w:sz="0" w:space="0" w:color="auto"/>
                        <w:left w:val="none" w:sz="0" w:space="0" w:color="auto"/>
                        <w:bottom w:val="none" w:sz="0" w:space="0" w:color="auto"/>
                        <w:right w:val="none" w:sz="0" w:space="0" w:color="auto"/>
                      </w:divBdr>
                      <w:divsChild>
                        <w:div w:id="18671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655080">
          <w:marLeft w:val="0"/>
          <w:marRight w:val="0"/>
          <w:marTop w:val="0"/>
          <w:marBottom w:val="0"/>
          <w:divBdr>
            <w:top w:val="none" w:sz="0" w:space="0" w:color="auto"/>
            <w:left w:val="none" w:sz="0" w:space="0" w:color="auto"/>
            <w:bottom w:val="none" w:sz="0" w:space="0" w:color="auto"/>
            <w:right w:val="none" w:sz="0" w:space="0" w:color="auto"/>
          </w:divBdr>
          <w:divsChild>
            <w:div w:id="477379357">
              <w:marLeft w:val="0"/>
              <w:marRight w:val="0"/>
              <w:marTop w:val="0"/>
              <w:marBottom w:val="225"/>
              <w:divBdr>
                <w:top w:val="none" w:sz="0" w:space="0" w:color="auto"/>
                <w:left w:val="none" w:sz="0" w:space="0" w:color="auto"/>
                <w:bottom w:val="none" w:sz="0" w:space="0" w:color="auto"/>
                <w:right w:val="none" w:sz="0" w:space="0" w:color="auto"/>
              </w:divBdr>
              <w:divsChild>
                <w:div w:id="774904628">
                  <w:marLeft w:val="540"/>
                  <w:marRight w:val="0"/>
                  <w:marTop w:val="0"/>
                  <w:marBottom w:val="0"/>
                  <w:divBdr>
                    <w:top w:val="none" w:sz="0" w:space="0" w:color="auto"/>
                    <w:left w:val="none" w:sz="0" w:space="0" w:color="auto"/>
                    <w:bottom w:val="none" w:sz="0" w:space="0" w:color="auto"/>
                    <w:right w:val="none" w:sz="0" w:space="0" w:color="auto"/>
                  </w:divBdr>
                  <w:divsChild>
                    <w:div w:id="1878396737">
                      <w:marLeft w:val="0"/>
                      <w:marRight w:val="0"/>
                      <w:marTop w:val="15"/>
                      <w:marBottom w:val="15"/>
                      <w:divBdr>
                        <w:top w:val="none" w:sz="0" w:space="0" w:color="auto"/>
                        <w:left w:val="none" w:sz="0" w:space="0" w:color="auto"/>
                        <w:bottom w:val="none" w:sz="0" w:space="0" w:color="auto"/>
                        <w:right w:val="none" w:sz="0" w:space="0" w:color="auto"/>
                      </w:divBdr>
                      <w:divsChild>
                        <w:div w:id="12580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50745">
          <w:marLeft w:val="0"/>
          <w:marRight w:val="0"/>
          <w:marTop w:val="0"/>
          <w:marBottom w:val="0"/>
          <w:divBdr>
            <w:top w:val="none" w:sz="0" w:space="0" w:color="auto"/>
            <w:left w:val="none" w:sz="0" w:space="0" w:color="auto"/>
            <w:bottom w:val="none" w:sz="0" w:space="0" w:color="auto"/>
            <w:right w:val="none" w:sz="0" w:space="0" w:color="auto"/>
          </w:divBdr>
          <w:divsChild>
            <w:div w:id="111214841">
              <w:marLeft w:val="0"/>
              <w:marRight w:val="0"/>
              <w:marTop w:val="0"/>
              <w:marBottom w:val="225"/>
              <w:divBdr>
                <w:top w:val="none" w:sz="0" w:space="0" w:color="auto"/>
                <w:left w:val="none" w:sz="0" w:space="0" w:color="auto"/>
                <w:bottom w:val="none" w:sz="0" w:space="0" w:color="auto"/>
                <w:right w:val="none" w:sz="0" w:space="0" w:color="auto"/>
              </w:divBdr>
              <w:divsChild>
                <w:div w:id="1831601279">
                  <w:marLeft w:val="0"/>
                  <w:marRight w:val="0"/>
                  <w:marTop w:val="0"/>
                  <w:marBottom w:val="0"/>
                  <w:divBdr>
                    <w:top w:val="none" w:sz="0" w:space="0" w:color="auto"/>
                    <w:left w:val="none" w:sz="0" w:space="0" w:color="auto"/>
                    <w:bottom w:val="none" w:sz="0" w:space="0" w:color="auto"/>
                    <w:right w:val="none" w:sz="0" w:space="0" w:color="auto"/>
                  </w:divBdr>
                  <w:divsChild>
                    <w:div w:id="1460957885">
                      <w:marLeft w:val="0"/>
                      <w:marRight w:val="0"/>
                      <w:marTop w:val="0"/>
                      <w:marBottom w:val="0"/>
                      <w:divBdr>
                        <w:top w:val="none" w:sz="0" w:space="0" w:color="auto"/>
                        <w:left w:val="none" w:sz="0" w:space="0" w:color="auto"/>
                        <w:bottom w:val="none" w:sz="0" w:space="0" w:color="auto"/>
                        <w:right w:val="none" w:sz="0" w:space="0" w:color="auto"/>
                      </w:divBdr>
                      <w:divsChild>
                        <w:div w:id="73360813">
                          <w:marLeft w:val="0"/>
                          <w:marRight w:val="0"/>
                          <w:marTop w:val="0"/>
                          <w:marBottom w:val="0"/>
                          <w:divBdr>
                            <w:top w:val="none" w:sz="0" w:space="0" w:color="auto"/>
                            <w:left w:val="none" w:sz="0" w:space="0" w:color="auto"/>
                            <w:bottom w:val="none" w:sz="0" w:space="0" w:color="auto"/>
                            <w:right w:val="none" w:sz="0" w:space="0" w:color="auto"/>
                          </w:divBdr>
                          <w:divsChild>
                            <w:div w:id="18643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8693">
                  <w:marLeft w:val="540"/>
                  <w:marRight w:val="0"/>
                  <w:marTop w:val="0"/>
                  <w:marBottom w:val="0"/>
                  <w:divBdr>
                    <w:top w:val="none" w:sz="0" w:space="0" w:color="auto"/>
                    <w:left w:val="none" w:sz="0" w:space="0" w:color="auto"/>
                    <w:bottom w:val="none" w:sz="0" w:space="0" w:color="auto"/>
                    <w:right w:val="none" w:sz="0" w:space="0" w:color="auto"/>
                  </w:divBdr>
                  <w:divsChild>
                    <w:div w:id="1392655538">
                      <w:marLeft w:val="0"/>
                      <w:marRight w:val="0"/>
                      <w:marTop w:val="15"/>
                      <w:marBottom w:val="15"/>
                      <w:divBdr>
                        <w:top w:val="none" w:sz="0" w:space="0" w:color="auto"/>
                        <w:left w:val="none" w:sz="0" w:space="0" w:color="auto"/>
                        <w:bottom w:val="none" w:sz="0" w:space="0" w:color="auto"/>
                        <w:right w:val="none" w:sz="0" w:space="0" w:color="auto"/>
                      </w:divBdr>
                      <w:divsChild>
                        <w:div w:id="3598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027971">
          <w:marLeft w:val="0"/>
          <w:marRight w:val="0"/>
          <w:marTop w:val="0"/>
          <w:marBottom w:val="0"/>
          <w:divBdr>
            <w:top w:val="none" w:sz="0" w:space="0" w:color="auto"/>
            <w:left w:val="none" w:sz="0" w:space="0" w:color="auto"/>
            <w:bottom w:val="none" w:sz="0" w:space="0" w:color="auto"/>
            <w:right w:val="none" w:sz="0" w:space="0" w:color="auto"/>
          </w:divBdr>
          <w:divsChild>
            <w:div w:id="1130710932">
              <w:marLeft w:val="0"/>
              <w:marRight w:val="0"/>
              <w:marTop w:val="0"/>
              <w:marBottom w:val="225"/>
              <w:divBdr>
                <w:top w:val="none" w:sz="0" w:space="0" w:color="auto"/>
                <w:left w:val="none" w:sz="0" w:space="0" w:color="auto"/>
                <w:bottom w:val="none" w:sz="0" w:space="0" w:color="auto"/>
                <w:right w:val="none" w:sz="0" w:space="0" w:color="auto"/>
              </w:divBdr>
              <w:divsChild>
                <w:div w:id="2101679421">
                  <w:marLeft w:val="540"/>
                  <w:marRight w:val="0"/>
                  <w:marTop w:val="0"/>
                  <w:marBottom w:val="0"/>
                  <w:divBdr>
                    <w:top w:val="none" w:sz="0" w:space="0" w:color="auto"/>
                    <w:left w:val="none" w:sz="0" w:space="0" w:color="auto"/>
                    <w:bottom w:val="none" w:sz="0" w:space="0" w:color="auto"/>
                    <w:right w:val="none" w:sz="0" w:space="0" w:color="auto"/>
                  </w:divBdr>
                  <w:divsChild>
                    <w:div w:id="1290359240">
                      <w:marLeft w:val="0"/>
                      <w:marRight w:val="0"/>
                      <w:marTop w:val="15"/>
                      <w:marBottom w:val="15"/>
                      <w:divBdr>
                        <w:top w:val="none" w:sz="0" w:space="0" w:color="auto"/>
                        <w:left w:val="none" w:sz="0" w:space="0" w:color="auto"/>
                        <w:bottom w:val="none" w:sz="0" w:space="0" w:color="auto"/>
                        <w:right w:val="none" w:sz="0" w:space="0" w:color="auto"/>
                      </w:divBdr>
                      <w:divsChild>
                        <w:div w:id="1457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168038">
          <w:marLeft w:val="0"/>
          <w:marRight w:val="0"/>
          <w:marTop w:val="0"/>
          <w:marBottom w:val="0"/>
          <w:divBdr>
            <w:top w:val="none" w:sz="0" w:space="0" w:color="auto"/>
            <w:left w:val="none" w:sz="0" w:space="0" w:color="auto"/>
            <w:bottom w:val="none" w:sz="0" w:space="0" w:color="auto"/>
            <w:right w:val="none" w:sz="0" w:space="0" w:color="auto"/>
          </w:divBdr>
          <w:divsChild>
            <w:div w:id="1530531077">
              <w:marLeft w:val="0"/>
              <w:marRight w:val="0"/>
              <w:marTop w:val="0"/>
              <w:marBottom w:val="225"/>
              <w:divBdr>
                <w:top w:val="none" w:sz="0" w:space="0" w:color="auto"/>
                <w:left w:val="none" w:sz="0" w:space="0" w:color="auto"/>
                <w:bottom w:val="none" w:sz="0" w:space="0" w:color="auto"/>
                <w:right w:val="none" w:sz="0" w:space="0" w:color="auto"/>
              </w:divBdr>
              <w:divsChild>
                <w:div w:id="59253971">
                  <w:marLeft w:val="0"/>
                  <w:marRight w:val="0"/>
                  <w:marTop w:val="0"/>
                  <w:marBottom w:val="0"/>
                  <w:divBdr>
                    <w:top w:val="none" w:sz="0" w:space="0" w:color="auto"/>
                    <w:left w:val="none" w:sz="0" w:space="0" w:color="auto"/>
                    <w:bottom w:val="none" w:sz="0" w:space="0" w:color="auto"/>
                    <w:right w:val="none" w:sz="0" w:space="0" w:color="auto"/>
                  </w:divBdr>
                  <w:divsChild>
                    <w:div w:id="1507400402">
                      <w:marLeft w:val="0"/>
                      <w:marRight w:val="0"/>
                      <w:marTop w:val="0"/>
                      <w:marBottom w:val="0"/>
                      <w:divBdr>
                        <w:top w:val="none" w:sz="0" w:space="0" w:color="auto"/>
                        <w:left w:val="none" w:sz="0" w:space="0" w:color="auto"/>
                        <w:bottom w:val="none" w:sz="0" w:space="0" w:color="auto"/>
                        <w:right w:val="none" w:sz="0" w:space="0" w:color="auto"/>
                      </w:divBdr>
                      <w:divsChild>
                        <w:div w:id="1546137459">
                          <w:marLeft w:val="0"/>
                          <w:marRight w:val="0"/>
                          <w:marTop w:val="0"/>
                          <w:marBottom w:val="0"/>
                          <w:divBdr>
                            <w:top w:val="none" w:sz="0" w:space="0" w:color="auto"/>
                            <w:left w:val="none" w:sz="0" w:space="0" w:color="auto"/>
                            <w:bottom w:val="none" w:sz="0" w:space="0" w:color="auto"/>
                            <w:right w:val="none" w:sz="0" w:space="0" w:color="auto"/>
                          </w:divBdr>
                          <w:divsChild>
                            <w:div w:id="13230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48310">
                  <w:marLeft w:val="540"/>
                  <w:marRight w:val="0"/>
                  <w:marTop w:val="0"/>
                  <w:marBottom w:val="0"/>
                  <w:divBdr>
                    <w:top w:val="none" w:sz="0" w:space="0" w:color="auto"/>
                    <w:left w:val="none" w:sz="0" w:space="0" w:color="auto"/>
                    <w:bottom w:val="none" w:sz="0" w:space="0" w:color="auto"/>
                    <w:right w:val="none" w:sz="0" w:space="0" w:color="auto"/>
                  </w:divBdr>
                  <w:divsChild>
                    <w:div w:id="784427389">
                      <w:marLeft w:val="0"/>
                      <w:marRight w:val="0"/>
                      <w:marTop w:val="15"/>
                      <w:marBottom w:val="15"/>
                      <w:divBdr>
                        <w:top w:val="none" w:sz="0" w:space="0" w:color="auto"/>
                        <w:left w:val="none" w:sz="0" w:space="0" w:color="auto"/>
                        <w:bottom w:val="none" w:sz="0" w:space="0" w:color="auto"/>
                        <w:right w:val="none" w:sz="0" w:space="0" w:color="auto"/>
                      </w:divBdr>
                      <w:divsChild>
                        <w:div w:id="11217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21348">
          <w:marLeft w:val="0"/>
          <w:marRight w:val="0"/>
          <w:marTop w:val="0"/>
          <w:marBottom w:val="0"/>
          <w:divBdr>
            <w:top w:val="none" w:sz="0" w:space="0" w:color="auto"/>
            <w:left w:val="none" w:sz="0" w:space="0" w:color="auto"/>
            <w:bottom w:val="none" w:sz="0" w:space="0" w:color="auto"/>
            <w:right w:val="none" w:sz="0" w:space="0" w:color="auto"/>
          </w:divBdr>
          <w:divsChild>
            <w:div w:id="694041001">
              <w:marLeft w:val="0"/>
              <w:marRight w:val="0"/>
              <w:marTop w:val="0"/>
              <w:marBottom w:val="225"/>
              <w:divBdr>
                <w:top w:val="none" w:sz="0" w:space="0" w:color="auto"/>
                <w:left w:val="none" w:sz="0" w:space="0" w:color="auto"/>
                <w:bottom w:val="none" w:sz="0" w:space="0" w:color="auto"/>
                <w:right w:val="none" w:sz="0" w:space="0" w:color="auto"/>
              </w:divBdr>
              <w:divsChild>
                <w:div w:id="1106121290">
                  <w:marLeft w:val="540"/>
                  <w:marRight w:val="0"/>
                  <w:marTop w:val="0"/>
                  <w:marBottom w:val="0"/>
                  <w:divBdr>
                    <w:top w:val="none" w:sz="0" w:space="0" w:color="auto"/>
                    <w:left w:val="none" w:sz="0" w:space="0" w:color="auto"/>
                    <w:bottom w:val="none" w:sz="0" w:space="0" w:color="auto"/>
                    <w:right w:val="none" w:sz="0" w:space="0" w:color="auto"/>
                  </w:divBdr>
                  <w:divsChild>
                    <w:div w:id="1569998758">
                      <w:marLeft w:val="0"/>
                      <w:marRight w:val="0"/>
                      <w:marTop w:val="15"/>
                      <w:marBottom w:val="15"/>
                      <w:divBdr>
                        <w:top w:val="none" w:sz="0" w:space="0" w:color="auto"/>
                        <w:left w:val="none" w:sz="0" w:space="0" w:color="auto"/>
                        <w:bottom w:val="none" w:sz="0" w:space="0" w:color="auto"/>
                        <w:right w:val="none" w:sz="0" w:space="0" w:color="auto"/>
                      </w:divBdr>
                      <w:divsChild>
                        <w:div w:id="7741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78101">
          <w:marLeft w:val="0"/>
          <w:marRight w:val="0"/>
          <w:marTop w:val="0"/>
          <w:marBottom w:val="0"/>
          <w:divBdr>
            <w:top w:val="none" w:sz="0" w:space="0" w:color="auto"/>
            <w:left w:val="none" w:sz="0" w:space="0" w:color="auto"/>
            <w:bottom w:val="none" w:sz="0" w:space="0" w:color="auto"/>
            <w:right w:val="none" w:sz="0" w:space="0" w:color="auto"/>
          </w:divBdr>
          <w:divsChild>
            <w:div w:id="2085756090">
              <w:marLeft w:val="0"/>
              <w:marRight w:val="0"/>
              <w:marTop w:val="0"/>
              <w:marBottom w:val="225"/>
              <w:divBdr>
                <w:top w:val="none" w:sz="0" w:space="0" w:color="auto"/>
                <w:left w:val="none" w:sz="0" w:space="0" w:color="auto"/>
                <w:bottom w:val="none" w:sz="0" w:space="0" w:color="auto"/>
                <w:right w:val="none" w:sz="0" w:space="0" w:color="auto"/>
              </w:divBdr>
              <w:divsChild>
                <w:div w:id="281958522">
                  <w:marLeft w:val="0"/>
                  <w:marRight w:val="0"/>
                  <w:marTop w:val="0"/>
                  <w:marBottom w:val="0"/>
                  <w:divBdr>
                    <w:top w:val="none" w:sz="0" w:space="0" w:color="auto"/>
                    <w:left w:val="none" w:sz="0" w:space="0" w:color="auto"/>
                    <w:bottom w:val="none" w:sz="0" w:space="0" w:color="auto"/>
                    <w:right w:val="none" w:sz="0" w:space="0" w:color="auto"/>
                  </w:divBdr>
                  <w:divsChild>
                    <w:div w:id="763182708">
                      <w:marLeft w:val="0"/>
                      <w:marRight w:val="0"/>
                      <w:marTop w:val="0"/>
                      <w:marBottom w:val="0"/>
                      <w:divBdr>
                        <w:top w:val="none" w:sz="0" w:space="0" w:color="auto"/>
                        <w:left w:val="none" w:sz="0" w:space="0" w:color="auto"/>
                        <w:bottom w:val="none" w:sz="0" w:space="0" w:color="auto"/>
                        <w:right w:val="none" w:sz="0" w:space="0" w:color="auto"/>
                      </w:divBdr>
                      <w:divsChild>
                        <w:div w:id="1301225165">
                          <w:marLeft w:val="0"/>
                          <w:marRight w:val="0"/>
                          <w:marTop w:val="0"/>
                          <w:marBottom w:val="0"/>
                          <w:divBdr>
                            <w:top w:val="none" w:sz="0" w:space="0" w:color="auto"/>
                            <w:left w:val="none" w:sz="0" w:space="0" w:color="auto"/>
                            <w:bottom w:val="none" w:sz="0" w:space="0" w:color="auto"/>
                            <w:right w:val="none" w:sz="0" w:space="0" w:color="auto"/>
                          </w:divBdr>
                          <w:divsChild>
                            <w:div w:id="11756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50255">
                  <w:marLeft w:val="540"/>
                  <w:marRight w:val="0"/>
                  <w:marTop w:val="0"/>
                  <w:marBottom w:val="0"/>
                  <w:divBdr>
                    <w:top w:val="none" w:sz="0" w:space="0" w:color="auto"/>
                    <w:left w:val="none" w:sz="0" w:space="0" w:color="auto"/>
                    <w:bottom w:val="none" w:sz="0" w:space="0" w:color="auto"/>
                    <w:right w:val="none" w:sz="0" w:space="0" w:color="auto"/>
                  </w:divBdr>
                  <w:divsChild>
                    <w:div w:id="795760511">
                      <w:marLeft w:val="0"/>
                      <w:marRight w:val="0"/>
                      <w:marTop w:val="15"/>
                      <w:marBottom w:val="15"/>
                      <w:divBdr>
                        <w:top w:val="none" w:sz="0" w:space="0" w:color="auto"/>
                        <w:left w:val="none" w:sz="0" w:space="0" w:color="auto"/>
                        <w:bottom w:val="none" w:sz="0" w:space="0" w:color="auto"/>
                        <w:right w:val="none" w:sz="0" w:space="0" w:color="auto"/>
                      </w:divBdr>
                      <w:divsChild>
                        <w:div w:id="16859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88070">
          <w:marLeft w:val="0"/>
          <w:marRight w:val="0"/>
          <w:marTop w:val="0"/>
          <w:marBottom w:val="0"/>
          <w:divBdr>
            <w:top w:val="none" w:sz="0" w:space="0" w:color="auto"/>
            <w:left w:val="none" w:sz="0" w:space="0" w:color="auto"/>
            <w:bottom w:val="none" w:sz="0" w:space="0" w:color="auto"/>
            <w:right w:val="none" w:sz="0" w:space="0" w:color="auto"/>
          </w:divBdr>
          <w:divsChild>
            <w:div w:id="1519194922">
              <w:marLeft w:val="0"/>
              <w:marRight w:val="0"/>
              <w:marTop w:val="0"/>
              <w:marBottom w:val="225"/>
              <w:divBdr>
                <w:top w:val="none" w:sz="0" w:space="0" w:color="auto"/>
                <w:left w:val="none" w:sz="0" w:space="0" w:color="auto"/>
                <w:bottom w:val="none" w:sz="0" w:space="0" w:color="auto"/>
                <w:right w:val="none" w:sz="0" w:space="0" w:color="auto"/>
              </w:divBdr>
              <w:divsChild>
                <w:div w:id="1354067694">
                  <w:marLeft w:val="540"/>
                  <w:marRight w:val="0"/>
                  <w:marTop w:val="0"/>
                  <w:marBottom w:val="0"/>
                  <w:divBdr>
                    <w:top w:val="none" w:sz="0" w:space="0" w:color="auto"/>
                    <w:left w:val="none" w:sz="0" w:space="0" w:color="auto"/>
                    <w:bottom w:val="none" w:sz="0" w:space="0" w:color="auto"/>
                    <w:right w:val="none" w:sz="0" w:space="0" w:color="auto"/>
                  </w:divBdr>
                  <w:divsChild>
                    <w:div w:id="860319971">
                      <w:marLeft w:val="0"/>
                      <w:marRight w:val="0"/>
                      <w:marTop w:val="15"/>
                      <w:marBottom w:val="15"/>
                      <w:divBdr>
                        <w:top w:val="none" w:sz="0" w:space="0" w:color="auto"/>
                        <w:left w:val="none" w:sz="0" w:space="0" w:color="auto"/>
                        <w:bottom w:val="none" w:sz="0" w:space="0" w:color="auto"/>
                        <w:right w:val="none" w:sz="0" w:space="0" w:color="auto"/>
                      </w:divBdr>
                      <w:divsChild>
                        <w:div w:id="5928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892384">
          <w:marLeft w:val="0"/>
          <w:marRight w:val="0"/>
          <w:marTop w:val="0"/>
          <w:marBottom w:val="0"/>
          <w:divBdr>
            <w:top w:val="none" w:sz="0" w:space="0" w:color="auto"/>
            <w:left w:val="none" w:sz="0" w:space="0" w:color="auto"/>
            <w:bottom w:val="none" w:sz="0" w:space="0" w:color="auto"/>
            <w:right w:val="none" w:sz="0" w:space="0" w:color="auto"/>
          </w:divBdr>
          <w:divsChild>
            <w:div w:id="1949114531">
              <w:marLeft w:val="0"/>
              <w:marRight w:val="0"/>
              <w:marTop w:val="0"/>
              <w:marBottom w:val="225"/>
              <w:divBdr>
                <w:top w:val="none" w:sz="0" w:space="0" w:color="auto"/>
                <w:left w:val="none" w:sz="0" w:space="0" w:color="auto"/>
                <w:bottom w:val="none" w:sz="0" w:space="0" w:color="auto"/>
                <w:right w:val="none" w:sz="0" w:space="0" w:color="auto"/>
              </w:divBdr>
              <w:divsChild>
                <w:div w:id="396057743">
                  <w:marLeft w:val="0"/>
                  <w:marRight w:val="0"/>
                  <w:marTop w:val="0"/>
                  <w:marBottom w:val="0"/>
                  <w:divBdr>
                    <w:top w:val="none" w:sz="0" w:space="0" w:color="auto"/>
                    <w:left w:val="none" w:sz="0" w:space="0" w:color="auto"/>
                    <w:bottom w:val="none" w:sz="0" w:space="0" w:color="auto"/>
                    <w:right w:val="none" w:sz="0" w:space="0" w:color="auto"/>
                  </w:divBdr>
                  <w:divsChild>
                    <w:div w:id="1095517079">
                      <w:marLeft w:val="0"/>
                      <w:marRight w:val="0"/>
                      <w:marTop w:val="0"/>
                      <w:marBottom w:val="0"/>
                      <w:divBdr>
                        <w:top w:val="none" w:sz="0" w:space="0" w:color="auto"/>
                        <w:left w:val="none" w:sz="0" w:space="0" w:color="auto"/>
                        <w:bottom w:val="none" w:sz="0" w:space="0" w:color="auto"/>
                        <w:right w:val="none" w:sz="0" w:space="0" w:color="auto"/>
                      </w:divBdr>
                      <w:divsChild>
                        <w:div w:id="2035812678">
                          <w:marLeft w:val="0"/>
                          <w:marRight w:val="0"/>
                          <w:marTop w:val="0"/>
                          <w:marBottom w:val="0"/>
                          <w:divBdr>
                            <w:top w:val="none" w:sz="0" w:space="0" w:color="auto"/>
                            <w:left w:val="none" w:sz="0" w:space="0" w:color="auto"/>
                            <w:bottom w:val="none" w:sz="0" w:space="0" w:color="auto"/>
                            <w:right w:val="none" w:sz="0" w:space="0" w:color="auto"/>
                          </w:divBdr>
                          <w:divsChild>
                            <w:div w:id="16850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97543">
                  <w:marLeft w:val="540"/>
                  <w:marRight w:val="0"/>
                  <w:marTop w:val="0"/>
                  <w:marBottom w:val="0"/>
                  <w:divBdr>
                    <w:top w:val="none" w:sz="0" w:space="0" w:color="auto"/>
                    <w:left w:val="none" w:sz="0" w:space="0" w:color="auto"/>
                    <w:bottom w:val="none" w:sz="0" w:space="0" w:color="auto"/>
                    <w:right w:val="none" w:sz="0" w:space="0" w:color="auto"/>
                  </w:divBdr>
                  <w:divsChild>
                    <w:div w:id="996109077">
                      <w:marLeft w:val="0"/>
                      <w:marRight w:val="0"/>
                      <w:marTop w:val="15"/>
                      <w:marBottom w:val="15"/>
                      <w:divBdr>
                        <w:top w:val="none" w:sz="0" w:space="0" w:color="auto"/>
                        <w:left w:val="none" w:sz="0" w:space="0" w:color="auto"/>
                        <w:bottom w:val="none" w:sz="0" w:space="0" w:color="auto"/>
                        <w:right w:val="none" w:sz="0" w:space="0" w:color="auto"/>
                      </w:divBdr>
                      <w:divsChild>
                        <w:div w:id="21250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7073">
          <w:marLeft w:val="0"/>
          <w:marRight w:val="0"/>
          <w:marTop w:val="0"/>
          <w:marBottom w:val="0"/>
          <w:divBdr>
            <w:top w:val="none" w:sz="0" w:space="0" w:color="auto"/>
            <w:left w:val="none" w:sz="0" w:space="0" w:color="auto"/>
            <w:bottom w:val="none" w:sz="0" w:space="0" w:color="auto"/>
            <w:right w:val="none" w:sz="0" w:space="0" w:color="auto"/>
          </w:divBdr>
          <w:divsChild>
            <w:div w:id="193004480">
              <w:marLeft w:val="0"/>
              <w:marRight w:val="0"/>
              <w:marTop w:val="0"/>
              <w:marBottom w:val="225"/>
              <w:divBdr>
                <w:top w:val="none" w:sz="0" w:space="0" w:color="auto"/>
                <w:left w:val="none" w:sz="0" w:space="0" w:color="auto"/>
                <w:bottom w:val="none" w:sz="0" w:space="0" w:color="auto"/>
                <w:right w:val="none" w:sz="0" w:space="0" w:color="auto"/>
              </w:divBdr>
              <w:divsChild>
                <w:div w:id="1539196259">
                  <w:marLeft w:val="540"/>
                  <w:marRight w:val="0"/>
                  <w:marTop w:val="0"/>
                  <w:marBottom w:val="0"/>
                  <w:divBdr>
                    <w:top w:val="none" w:sz="0" w:space="0" w:color="auto"/>
                    <w:left w:val="none" w:sz="0" w:space="0" w:color="auto"/>
                    <w:bottom w:val="none" w:sz="0" w:space="0" w:color="auto"/>
                    <w:right w:val="none" w:sz="0" w:space="0" w:color="auto"/>
                  </w:divBdr>
                  <w:divsChild>
                    <w:div w:id="1922445270">
                      <w:marLeft w:val="0"/>
                      <w:marRight w:val="0"/>
                      <w:marTop w:val="15"/>
                      <w:marBottom w:val="15"/>
                      <w:divBdr>
                        <w:top w:val="none" w:sz="0" w:space="0" w:color="auto"/>
                        <w:left w:val="none" w:sz="0" w:space="0" w:color="auto"/>
                        <w:bottom w:val="none" w:sz="0" w:space="0" w:color="auto"/>
                        <w:right w:val="none" w:sz="0" w:space="0" w:color="auto"/>
                      </w:divBdr>
                      <w:divsChild>
                        <w:div w:id="1554342231">
                          <w:marLeft w:val="0"/>
                          <w:marRight w:val="0"/>
                          <w:marTop w:val="0"/>
                          <w:marBottom w:val="0"/>
                          <w:divBdr>
                            <w:top w:val="none" w:sz="0" w:space="0" w:color="auto"/>
                            <w:left w:val="none" w:sz="0" w:space="0" w:color="auto"/>
                            <w:bottom w:val="none" w:sz="0" w:space="0" w:color="auto"/>
                            <w:right w:val="none" w:sz="0" w:space="0" w:color="auto"/>
                          </w:divBdr>
                        </w:div>
                      </w:divsChild>
                    </w:div>
                    <w:div w:id="1171607463">
                      <w:marLeft w:val="0"/>
                      <w:marRight w:val="0"/>
                      <w:marTop w:val="15"/>
                      <w:marBottom w:val="15"/>
                      <w:divBdr>
                        <w:top w:val="none" w:sz="0" w:space="0" w:color="auto"/>
                        <w:left w:val="none" w:sz="0" w:space="0" w:color="auto"/>
                        <w:bottom w:val="none" w:sz="0" w:space="0" w:color="auto"/>
                        <w:right w:val="none" w:sz="0" w:space="0" w:color="auto"/>
                      </w:divBdr>
                      <w:divsChild>
                        <w:div w:id="733283937">
                          <w:marLeft w:val="0"/>
                          <w:marRight w:val="0"/>
                          <w:marTop w:val="0"/>
                          <w:marBottom w:val="0"/>
                          <w:divBdr>
                            <w:top w:val="none" w:sz="0" w:space="0" w:color="auto"/>
                            <w:left w:val="none" w:sz="0" w:space="0" w:color="auto"/>
                            <w:bottom w:val="none" w:sz="0" w:space="0" w:color="auto"/>
                            <w:right w:val="none" w:sz="0" w:space="0" w:color="auto"/>
                          </w:divBdr>
                        </w:div>
                      </w:divsChild>
                    </w:div>
                    <w:div w:id="743841780">
                      <w:marLeft w:val="0"/>
                      <w:marRight w:val="0"/>
                      <w:marTop w:val="15"/>
                      <w:marBottom w:val="15"/>
                      <w:divBdr>
                        <w:top w:val="none" w:sz="0" w:space="0" w:color="auto"/>
                        <w:left w:val="none" w:sz="0" w:space="0" w:color="auto"/>
                        <w:bottom w:val="none" w:sz="0" w:space="0" w:color="auto"/>
                        <w:right w:val="none" w:sz="0" w:space="0" w:color="auto"/>
                      </w:divBdr>
                      <w:divsChild>
                        <w:div w:id="14422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960876">
          <w:marLeft w:val="0"/>
          <w:marRight w:val="0"/>
          <w:marTop w:val="0"/>
          <w:marBottom w:val="0"/>
          <w:divBdr>
            <w:top w:val="none" w:sz="0" w:space="0" w:color="auto"/>
            <w:left w:val="none" w:sz="0" w:space="0" w:color="auto"/>
            <w:bottom w:val="none" w:sz="0" w:space="0" w:color="auto"/>
            <w:right w:val="none" w:sz="0" w:space="0" w:color="auto"/>
          </w:divBdr>
          <w:divsChild>
            <w:div w:id="2076732973">
              <w:marLeft w:val="0"/>
              <w:marRight w:val="0"/>
              <w:marTop w:val="0"/>
              <w:marBottom w:val="225"/>
              <w:divBdr>
                <w:top w:val="none" w:sz="0" w:space="0" w:color="auto"/>
                <w:left w:val="none" w:sz="0" w:space="0" w:color="auto"/>
                <w:bottom w:val="none" w:sz="0" w:space="0" w:color="auto"/>
                <w:right w:val="none" w:sz="0" w:space="0" w:color="auto"/>
              </w:divBdr>
              <w:divsChild>
                <w:div w:id="779957225">
                  <w:marLeft w:val="0"/>
                  <w:marRight w:val="0"/>
                  <w:marTop w:val="0"/>
                  <w:marBottom w:val="0"/>
                  <w:divBdr>
                    <w:top w:val="none" w:sz="0" w:space="0" w:color="auto"/>
                    <w:left w:val="none" w:sz="0" w:space="0" w:color="auto"/>
                    <w:bottom w:val="none" w:sz="0" w:space="0" w:color="auto"/>
                    <w:right w:val="none" w:sz="0" w:space="0" w:color="auto"/>
                  </w:divBdr>
                  <w:divsChild>
                    <w:div w:id="1815873574">
                      <w:marLeft w:val="0"/>
                      <w:marRight w:val="0"/>
                      <w:marTop w:val="0"/>
                      <w:marBottom w:val="0"/>
                      <w:divBdr>
                        <w:top w:val="none" w:sz="0" w:space="0" w:color="auto"/>
                        <w:left w:val="none" w:sz="0" w:space="0" w:color="auto"/>
                        <w:bottom w:val="none" w:sz="0" w:space="0" w:color="auto"/>
                        <w:right w:val="none" w:sz="0" w:space="0" w:color="auto"/>
                      </w:divBdr>
                      <w:divsChild>
                        <w:div w:id="1789742919">
                          <w:marLeft w:val="0"/>
                          <w:marRight w:val="0"/>
                          <w:marTop w:val="0"/>
                          <w:marBottom w:val="0"/>
                          <w:divBdr>
                            <w:top w:val="none" w:sz="0" w:space="0" w:color="auto"/>
                            <w:left w:val="none" w:sz="0" w:space="0" w:color="auto"/>
                            <w:bottom w:val="none" w:sz="0" w:space="0" w:color="auto"/>
                            <w:right w:val="none" w:sz="0" w:space="0" w:color="auto"/>
                          </w:divBdr>
                          <w:divsChild>
                            <w:div w:id="17974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39596">
                  <w:marLeft w:val="540"/>
                  <w:marRight w:val="0"/>
                  <w:marTop w:val="0"/>
                  <w:marBottom w:val="0"/>
                  <w:divBdr>
                    <w:top w:val="none" w:sz="0" w:space="0" w:color="auto"/>
                    <w:left w:val="none" w:sz="0" w:space="0" w:color="auto"/>
                    <w:bottom w:val="none" w:sz="0" w:space="0" w:color="auto"/>
                    <w:right w:val="none" w:sz="0" w:space="0" w:color="auto"/>
                  </w:divBdr>
                  <w:divsChild>
                    <w:div w:id="659501731">
                      <w:marLeft w:val="0"/>
                      <w:marRight w:val="0"/>
                      <w:marTop w:val="15"/>
                      <w:marBottom w:val="15"/>
                      <w:divBdr>
                        <w:top w:val="none" w:sz="0" w:space="0" w:color="auto"/>
                        <w:left w:val="none" w:sz="0" w:space="0" w:color="auto"/>
                        <w:bottom w:val="none" w:sz="0" w:space="0" w:color="auto"/>
                        <w:right w:val="none" w:sz="0" w:space="0" w:color="auto"/>
                      </w:divBdr>
                      <w:divsChild>
                        <w:div w:id="26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737143">
          <w:marLeft w:val="0"/>
          <w:marRight w:val="0"/>
          <w:marTop w:val="0"/>
          <w:marBottom w:val="0"/>
          <w:divBdr>
            <w:top w:val="none" w:sz="0" w:space="0" w:color="auto"/>
            <w:left w:val="none" w:sz="0" w:space="0" w:color="auto"/>
            <w:bottom w:val="none" w:sz="0" w:space="0" w:color="auto"/>
            <w:right w:val="none" w:sz="0" w:space="0" w:color="auto"/>
          </w:divBdr>
          <w:divsChild>
            <w:div w:id="1154030733">
              <w:marLeft w:val="0"/>
              <w:marRight w:val="0"/>
              <w:marTop w:val="0"/>
              <w:marBottom w:val="225"/>
              <w:divBdr>
                <w:top w:val="none" w:sz="0" w:space="0" w:color="auto"/>
                <w:left w:val="none" w:sz="0" w:space="0" w:color="auto"/>
                <w:bottom w:val="none" w:sz="0" w:space="0" w:color="auto"/>
                <w:right w:val="none" w:sz="0" w:space="0" w:color="auto"/>
              </w:divBdr>
              <w:divsChild>
                <w:div w:id="517742042">
                  <w:marLeft w:val="540"/>
                  <w:marRight w:val="0"/>
                  <w:marTop w:val="0"/>
                  <w:marBottom w:val="0"/>
                  <w:divBdr>
                    <w:top w:val="none" w:sz="0" w:space="0" w:color="auto"/>
                    <w:left w:val="none" w:sz="0" w:space="0" w:color="auto"/>
                    <w:bottom w:val="none" w:sz="0" w:space="0" w:color="auto"/>
                    <w:right w:val="none" w:sz="0" w:space="0" w:color="auto"/>
                  </w:divBdr>
                  <w:divsChild>
                    <w:div w:id="811291633">
                      <w:marLeft w:val="0"/>
                      <w:marRight w:val="0"/>
                      <w:marTop w:val="15"/>
                      <w:marBottom w:val="15"/>
                      <w:divBdr>
                        <w:top w:val="none" w:sz="0" w:space="0" w:color="auto"/>
                        <w:left w:val="none" w:sz="0" w:space="0" w:color="auto"/>
                        <w:bottom w:val="none" w:sz="0" w:space="0" w:color="auto"/>
                        <w:right w:val="none" w:sz="0" w:space="0" w:color="auto"/>
                      </w:divBdr>
                      <w:divsChild>
                        <w:div w:id="1606228771">
                          <w:marLeft w:val="0"/>
                          <w:marRight w:val="0"/>
                          <w:marTop w:val="0"/>
                          <w:marBottom w:val="0"/>
                          <w:divBdr>
                            <w:top w:val="none" w:sz="0" w:space="0" w:color="auto"/>
                            <w:left w:val="none" w:sz="0" w:space="0" w:color="auto"/>
                            <w:bottom w:val="none" w:sz="0" w:space="0" w:color="auto"/>
                            <w:right w:val="none" w:sz="0" w:space="0" w:color="auto"/>
                          </w:divBdr>
                        </w:div>
                      </w:divsChild>
                    </w:div>
                    <w:div w:id="400446866">
                      <w:marLeft w:val="0"/>
                      <w:marRight w:val="0"/>
                      <w:marTop w:val="15"/>
                      <w:marBottom w:val="15"/>
                      <w:divBdr>
                        <w:top w:val="none" w:sz="0" w:space="0" w:color="auto"/>
                        <w:left w:val="none" w:sz="0" w:space="0" w:color="auto"/>
                        <w:bottom w:val="none" w:sz="0" w:space="0" w:color="auto"/>
                        <w:right w:val="none" w:sz="0" w:space="0" w:color="auto"/>
                      </w:divBdr>
                      <w:divsChild>
                        <w:div w:id="1395933920">
                          <w:marLeft w:val="0"/>
                          <w:marRight w:val="0"/>
                          <w:marTop w:val="0"/>
                          <w:marBottom w:val="0"/>
                          <w:divBdr>
                            <w:top w:val="none" w:sz="0" w:space="0" w:color="auto"/>
                            <w:left w:val="none" w:sz="0" w:space="0" w:color="auto"/>
                            <w:bottom w:val="none" w:sz="0" w:space="0" w:color="auto"/>
                            <w:right w:val="none" w:sz="0" w:space="0" w:color="auto"/>
                          </w:divBdr>
                        </w:div>
                      </w:divsChild>
                    </w:div>
                    <w:div w:id="1494838087">
                      <w:marLeft w:val="0"/>
                      <w:marRight w:val="0"/>
                      <w:marTop w:val="15"/>
                      <w:marBottom w:val="15"/>
                      <w:divBdr>
                        <w:top w:val="none" w:sz="0" w:space="0" w:color="auto"/>
                        <w:left w:val="none" w:sz="0" w:space="0" w:color="auto"/>
                        <w:bottom w:val="none" w:sz="0" w:space="0" w:color="auto"/>
                        <w:right w:val="none" w:sz="0" w:space="0" w:color="auto"/>
                      </w:divBdr>
                      <w:divsChild>
                        <w:div w:id="1602568542">
                          <w:marLeft w:val="0"/>
                          <w:marRight w:val="0"/>
                          <w:marTop w:val="0"/>
                          <w:marBottom w:val="0"/>
                          <w:divBdr>
                            <w:top w:val="none" w:sz="0" w:space="0" w:color="auto"/>
                            <w:left w:val="none" w:sz="0" w:space="0" w:color="auto"/>
                            <w:bottom w:val="none" w:sz="0" w:space="0" w:color="auto"/>
                            <w:right w:val="none" w:sz="0" w:space="0" w:color="auto"/>
                          </w:divBdr>
                        </w:div>
                      </w:divsChild>
                    </w:div>
                    <w:div w:id="1577861305">
                      <w:marLeft w:val="0"/>
                      <w:marRight w:val="0"/>
                      <w:marTop w:val="15"/>
                      <w:marBottom w:val="15"/>
                      <w:divBdr>
                        <w:top w:val="none" w:sz="0" w:space="0" w:color="auto"/>
                        <w:left w:val="none" w:sz="0" w:space="0" w:color="auto"/>
                        <w:bottom w:val="none" w:sz="0" w:space="0" w:color="auto"/>
                        <w:right w:val="none" w:sz="0" w:space="0" w:color="auto"/>
                      </w:divBdr>
                      <w:divsChild>
                        <w:div w:id="9865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51459">
          <w:marLeft w:val="0"/>
          <w:marRight w:val="0"/>
          <w:marTop w:val="0"/>
          <w:marBottom w:val="0"/>
          <w:divBdr>
            <w:top w:val="none" w:sz="0" w:space="0" w:color="auto"/>
            <w:left w:val="none" w:sz="0" w:space="0" w:color="auto"/>
            <w:bottom w:val="none" w:sz="0" w:space="0" w:color="auto"/>
            <w:right w:val="none" w:sz="0" w:space="0" w:color="auto"/>
          </w:divBdr>
          <w:divsChild>
            <w:div w:id="325406656">
              <w:marLeft w:val="0"/>
              <w:marRight w:val="0"/>
              <w:marTop w:val="0"/>
              <w:marBottom w:val="225"/>
              <w:divBdr>
                <w:top w:val="none" w:sz="0" w:space="0" w:color="auto"/>
                <w:left w:val="none" w:sz="0" w:space="0" w:color="auto"/>
                <w:bottom w:val="none" w:sz="0" w:space="0" w:color="auto"/>
                <w:right w:val="none" w:sz="0" w:space="0" w:color="auto"/>
              </w:divBdr>
              <w:divsChild>
                <w:div w:id="1089044150">
                  <w:marLeft w:val="0"/>
                  <w:marRight w:val="0"/>
                  <w:marTop w:val="0"/>
                  <w:marBottom w:val="0"/>
                  <w:divBdr>
                    <w:top w:val="none" w:sz="0" w:space="0" w:color="auto"/>
                    <w:left w:val="none" w:sz="0" w:space="0" w:color="auto"/>
                    <w:bottom w:val="none" w:sz="0" w:space="0" w:color="auto"/>
                    <w:right w:val="none" w:sz="0" w:space="0" w:color="auto"/>
                  </w:divBdr>
                  <w:divsChild>
                    <w:div w:id="265701396">
                      <w:marLeft w:val="0"/>
                      <w:marRight w:val="0"/>
                      <w:marTop w:val="0"/>
                      <w:marBottom w:val="0"/>
                      <w:divBdr>
                        <w:top w:val="none" w:sz="0" w:space="0" w:color="auto"/>
                        <w:left w:val="none" w:sz="0" w:space="0" w:color="auto"/>
                        <w:bottom w:val="none" w:sz="0" w:space="0" w:color="auto"/>
                        <w:right w:val="none" w:sz="0" w:space="0" w:color="auto"/>
                      </w:divBdr>
                      <w:divsChild>
                        <w:div w:id="1382707859">
                          <w:marLeft w:val="0"/>
                          <w:marRight w:val="0"/>
                          <w:marTop w:val="0"/>
                          <w:marBottom w:val="0"/>
                          <w:divBdr>
                            <w:top w:val="none" w:sz="0" w:space="0" w:color="auto"/>
                            <w:left w:val="none" w:sz="0" w:space="0" w:color="auto"/>
                            <w:bottom w:val="none" w:sz="0" w:space="0" w:color="auto"/>
                            <w:right w:val="none" w:sz="0" w:space="0" w:color="auto"/>
                          </w:divBdr>
                          <w:divsChild>
                            <w:div w:id="10455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990">
                  <w:marLeft w:val="540"/>
                  <w:marRight w:val="0"/>
                  <w:marTop w:val="0"/>
                  <w:marBottom w:val="0"/>
                  <w:divBdr>
                    <w:top w:val="none" w:sz="0" w:space="0" w:color="auto"/>
                    <w:left w:val="none" w:sz="0" w:space="0" w:color="auto"/>
                    <w:bottom w:val="none" w:sz="0" w:space="0" w:color="auto"/>
                    <w:right w:val="none" w:sz="0" w:space="0" w:color="auto"/>
                  </w:divBdr>
                  <w:divsChild>
                    <w:div w:id="160390357">
                      <w:marLeft w:val="0"/>
                      <w:marRight w:val="0"/>
                      <w:marTop w:val="15"/>
                      <w:marBottom w:val="15"/>
                      <w:divBdr>
                        <w:top w:val="none" w:sz="0" w:space="0" w:color="auto"/>
                        <w:left w:val="none" w:sz="0" w:space="0" w:color="auto"/>
                        <w:bottom w:val="none" w:sz="0" w:space="0" w:color="auto"/>
                        <w:right w:val="none" w:sz="0" w:space="0" w:color="auto"/>
                      </w:divBdr>
                      <w:divsChild>
                        <w:div w:id="6770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45745">
          <w:marLeft w:val="0"/>
          <w:marRight w:val="0"/>
          <w:marTop w:val="0"/>
          <w:marBottom w:val="0"/>
          <w:divBdr>
            <w:top w:val="none" w:sz="0" w:space="0" w:color="auto"/>
            <w:left w:val="none" w:sz="0" w:space="0" w:color="auto"/>
            <w:bottom w:val="none" w:sz="0" w:space="0" w:color="auto"/>
            <w:right w:val="none" w:sz="0" w:space="0" w:color="auto"/>
          </w:divBdr>
          <w:divsChild>
            <w:div w:id="169224476">
              <w:marLeft w:val="0"/>
              <w:marRight w:val="0"/>
              <w:marTop w:val="0"/>
              <w:marBottom w:val="225"/>
              <w:divBdr>
                <w:top w:val="none" w:sz="0" w:space="0" w:color="auto"/>
                <w:left w:val="none" w:sz="0" w:space="0" w:color="auto"/>
                <w:bottom w:val="none" w:sz="0" w:space="0" w:color="auto"/>
                <w:right w:val="none" w:sz="0" w:space="0" w:color="auto"/>
              </w:divBdr>
              <w:divsChild>
                <w:div w:id="618030237">
                  <w:marLeft w:val="540"/>
                  <w:marRight w:val="0"/>
                  <w:marTop w:val="0"/>
                  <w:marBottom w:val="0"/>
                  <w:divBdr>
                    <w:top w:val="none" w:sz="0" w:space="0" w:color="auto"/>
                    <w:left w:val="none" w:sz="0" w:space="0" w:color="auto"/>
                    <w:bottom w:val="none" w:sz="0" w:space="0" w:color="auto"/>
                    <w:right w:val="none" w:sz="0" w:space="0" w:color="auto"/>
                  </w:divBdr>
                  <w:divsChild>
                    <w:div w:id="1232276099">
                      <w:marLeft w:val="0"/>
                      <w:marRight w:val="0"/>
                      <w:marTop w:val="15"/>
                      <w:marBottom w:val="15"/>
                      <w:divBdr>
                        <w:top w:val="none" w:sz="0" w:space="0" w:color="auto"/>
                        <w:left w:val="none" w:sz="0" w:space="0" w:color="auto"/>
                        <w:bottom w:val="none" w:sz="0" w:space="0" w:color="auto"/>
                        <w:right w:val="none" w:sz="0" w:space="0" w:color="auto"/>
                      </w:divBdr>
                      <w:divsChild>
                        <w:div w:id="290864608">
                          <w:marLeft w:val="0"/>
                          <w:marRight w:val="0"/>
                          <w:marTop w:val="0"/>
                          <w:marBottom w:val="0"/>
                          <w:divBdr>
                            <w:top w:val="none" w:sz="0" w:space="0" w:color="auto"/>
                            <w:left w:val="none" w:sz="0" w:space="0" w:color="auto"/>
                            <w:bottom w:val="none" w:sz="0" w:space="0" w:color="auto"/>
                            <w:right w:val="none" w:sz="0" w:space="0" w:color="auto"/>
                          </w:divBdr>
                        </w:div>
                      </w:divsChild>
                    </w:div>
                    <w:div w:id="455484676">
                      <w:marLeft w:val="0"/>
                      <w:marRight w:val="0"/>
                      <w:marTop w:val="15"/>
                      <w:marBottom w:val="15"/>
                      <w:divBdr>
                        <w:top w:val="none" w:sz="0" w:space="0" w:color="auto"/>
                        <w:left w:val="none" w:sz="0" w:space="0" w:color="auto"/>
                        <w:bottom w:val="none" w:sz="0" w:space="0" w:color="auto"/>
                        <w:right w:val="none" w:sz="0" w:space="0" w:color="auto"/>
                      </w:divBdr>
                      <w:divsChild>
                        <w:div w:id="10499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630616">
          <w:marLeft w:val="0"/>
          <w:marRight w:val="0"/>
          <w:marTop w:val="0"/>
          <w:marBottom w:val="0"/>
          <w:divBdr>
            <w:top w:val="none" w:sz="0" w:space="0" w:color="auto"/>
            <w:left w:val="none" w:sz="0" w:space="0" w:color="auto"/>
            <w:bottom w:val="none" w:sz="0" w:space="0" w:color="auto"/>
            <w:right w:val="none" w:sz="0" w:space="0" w:color="auto"/>
          </w:divBdr>
          <w:divsChild>
            <w:div w:id="830483323">
              <w:marLeft w:val="0"/>
              <w:marRight w:val="0"/>
              <w:marTop w:val="0"/>
              <w:marBottom w:val="225"/>
              <w:divBdr>
                <w:top w:val="none" w:sz="0" w:space="0" w:color="auto"/>
                <w:left w:val="none" w:sz="0" w:space="0" w:color="auto"/>
                <w:bottom w:val="none" w:sz="0" w:space="0" w:color="auto"/>
                <w:right w:val="none" w:sz="0" w:space="0" w:color="auto"/>
              </w:divBdr>
              <w:divsChild>
                <w:div w:id="2014607033">
                  <w:marLeft w:val="0"/>
                  <w:marRight w:val="0"/>
                  <w:marTop w:val="0"/>
                  <w:marBottom w:val="0"/>
                  <w:divBdr>
                    <w:top w:val="none" w:sz="0" w:space="0" w:color="auto"/>
                    <w:left w:val="none" w:sz="0" w:space="0" w:color="auto"/>
                    <w:bottom w:val="none" w:sz="0" w:space="0" w:color="auto"/>
                    <w:right w:val="none" w:sz="0" w:space="0" w:color="auto"/>
                  </w:divBdr>
                  <w:divsChild>
                    <w:div w:id="1043866483">
                      <w:marLeft w:val="0"/>
                      <w:marRight w:val="0"/>
                      <w:marTop w:val="0"/>
                      <w:marBottom w:val="0"/>
                      <w:divBdr>
                        <w:top w:val="none" w:sz="0" w:space="0" w:color="auto"/>
                        <w:left w:val="none" w:sz="0" w:space="0" w:color="auto"/>
                        <w:bottom w:val="none" w:sz="0" w:space="0" w:color="auto"/>
                        <w:right w:val="none" w:sz="0" w:space="0" w:color="auto"/>
                      </w:divBdr>
                      <w:divsChild>
                        <w:div w:id="231505557">
                          <w:marLeft w:val="0"/>
                          <w:marRight w:val="0"/>
                          <w:marTop w:val="0"/>
                          <w:marBottom w:val="0"/>
                          <w:divBdr>
                            <w:top w:val="none" w:sz="0" w:space="0" w:color="auto"/>
                            <w:left w:val="none" w:sz="0" w:space="0" w:color="auto"/>
                            <w:bottom w:val="none" w:sz="0" w:space="0" w:color="auto"/>
                            <w:right w:val="none" w:sz="0" w:space="0" w:color="auto"/>
                          </w:divBdr>
                          <w:divsChild>
                            <w:div w:id="15656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46175">
                  <w:marLeft w:val="540"/>
                  <w:marRight w:val="0"/>
                  <w:marTop w:val="0"/>
                  <w:marBottom w:val="0"/>
                  <w:divBdr>
                    <w:top w:val="none" w:sz="0" w:space="0" w:color="auto"/>
                    <w:left w:val="none" w:sz="0" w:space="0" w:color="auto"/>
                    <w:bottom w:val="none" w:sz="0" w:space="0" w:color="auto"/>
                    <w:right w:val="none" w:sz="0" w:space="0" w:color="auto"/>
                  </w:divBdr>
                  <w:divsChild>
                    <w:div w:id="1532956411">
                      <w:marLeft w:val="0"/>
                      <w:marRight w:val="0"/>
                      <w:marTop w:val="15"/>
                      <w:marBottom w:val="15"/>
                      <w:divBdr>
                        <w:top w:val="none" w:sz="0" w:space="0" w:color="auto"/>
                        <w:left w:val="none" w:sz="0" w:space="0" w:color="auto"/>
                        <w:bottom w:val="none" w:sz="0" w:space="0" w:color="auto"/>
                        <w:right w:val="none" w:sz="0" w:space="0" w:color="auto"/>
                      </w:divBdr>
                      <w:divsChild>
                        <w:div w:id="1166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084370">
          <w:marLeft w:val="0"/>
          <w:marRight w:val="0"/>
          <w:marTop w:val="0"/>
          <w:marBottom w:val="0"/>
          <w:divBdr>
            <w:top w:val="none" w:sz="0" w:space="0" w:color="auto"/>
            <w:left w:val="none" w:sz="0" w:space="0" w:color="auto"/>
            <w:bottom w:val="none" w:sz="0" w:space="0" w:color="auto"/>
            <w:right w:val="none" w:sz="0" w:space="0" w:color="auto"/>
          </w:divBdr>
          <w:divsChild>
            <w:div w:id="901866036">
              <w:marLeft w:val="0"/>
              <w:marRight w:val="0"/>
              <w:marTop w:val="0"/>
              <w:marBottom w:val="225"/>
              <w:divBdr>
                <w:top w:val="none" w:sz="0" w:space="0" w:color="auto"/>
                <w:left w:val="none" w:sz="0" w:space="0" w:color="auto"/>
                <w:bottom w:val="none" w:sz="0" w:space="0" w:color="auto"/>
                <w:right w:val="none" w:sz="0" w:space="0" w:color="auto"/>
              </w:divBdr>
              <w:divsChild>
                <w:div w:id="2024549677">
                  <w:marLeft w:val="540"/>
                  <w:marRight w:val="0"/>
                  <w:marTop w:val="0"/>
                  <w:marBottom w:val="0"/>
                  <w:divBdr>
                    <w:top w:val="none" w:sz="0" w:space="0" w:color="auto"/>
                    <w:left w:val="none" w:sz="0" w:space="0" w:color="auto"/>
                    <w:bottom w:val="none" w:sz="0" w:space="0" w:color="auto"/>
                    <w:right w:val="none" w:sz="0" w:space="0" w:color="auto"/>
                  </w:divBdr>
                  <w:divsChild>
                    <w:div w:id="1895001495">
                      <w:marLeft w:val="0"/>
                      <w:marRight w:val="0"/>
                      <w:marTop w:val="15"/>
                      <w:marBottom w:val="15"/>
                      <w:divBdr>
                        <w:top w:val="none" w:sz="0" w:space="0" w:color="auto"/>
                        <w:left w:val="none" w:sz="0" w:space="0" w:color="auto"/>
                        <w:bottom w:val="none" w:sz="0" w:space="0" w:color="auto"/>
                        <w:right w:val="none" w:sz="0" w:space="0" w:color="auto"/>
                      </w:divBdr>
                      <w:divsChild>
                        <w:div w:id="1992172729">
                          <w:marLeft w:val="0"/>
                          <w:marRight w:val="0"/>
                          <w:marTop w:val="0"/>
                          <w:marBottom w:val="0"/>
                          <w:divBdr>
                            <w:top w:val="none" w:sz="0" w:space="0" w:color="auto"/>
                            <w:left w:val="none" w:sz="0" w:space="0" w:color="auto"/>
                            <w:bottom w:val="none" w:sz="0" w:space="0" w:color="auto"/>
                            <w:right w:val="none" w:sz="0" w:space="0" w:color="auto"/>
                          </w:divBdr>
                        </w:div>
                      </w:divsChild>
                    </w:div>
                    <w:div w:id="869492890">
                      <w:marLeft w:val="0"/>
                      <w:marRight w:val="0"/>
                      <w:marTop w:val="15"/>
                      <w:marBottom w:val="15"/>
                      <w:divBdr>
                        <w:top w:val="none" w:sz="0" w:space="0" w:color="auto"/>
                        <w:left w:val="none" w:sz="0" w:space="0" w:color="auto"/>
                        <w:bottom w:val="none" w:sz="0" w:space="0" w:color="auto"/>
                        <w:right w:val="none" w:sz="0" w:space="0" w:color="auto"/>
                      </w:divBdr>
                      <w:divsChild>
                        <w:div w:id="19019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53249">
          <w:marLeft w:val="0"/>
          <w:marRight w:val="0"/>
          <w:marTop w:val="0"/>
          <w:marBottom w:val="0"/>
          <w:divBdr>
            <w:top w:val="none" w:sz="0" w:space="0" w:color="auto"/>
            <w:left w:val="none" w:sz="0" w:space="0" w:color="auto"/>
            <w:bottom w:val="none" w:sz="0" w:space="0" w:color="auto"/>
            <w:right w:val="none" w:sz="0" w:space="0" w:color="auto"/>
          </w:divBdr>
          <w:divsChild>
            <w:div w:id="1371953603">
              <w:marLeft w:val="0"/>
              <w:marRight w:val="0"/>
              <w:marTop w:val="0"/>
              <w:marBottom w:val="225"/>
              <w:divBdr>
                <w:top w:val="none" w:sz="0" w:space="0" w:color="auto"/>
                <w:left w:val="none" w:sz="0" w:space="0" w:color="auto"/>
                <w:bottom w:val="none" w:sz="0" w:space="0" w:color="auto"/>
                <w:right w:val="none" w:sz="0" w:space="0" w:color="auto"/>
              </w:divBdr>
              <w:divsChild>
                <w:div w:id="1684091121">
                  <w:marLeft w:val="0"/>
                  <w:marRight w:val="0"/>
                  <w:marTop w:val="0"/>
                  <w:marBottom w:val="0"/>
                  <w:divBdr>
                    <w:top w:val="none" w:sz="0" w:space="0" w:color="auto"/>
                    <w:left w:val="none" w:sz="0" w:space="0" w:color="auto"/>
                    <w:bottom w:val="none" w:sz="0" w:space="0" w:color="auto"/>
                    <w:right w:val="none" w:sz="0" w:space="0" w:color="auto"/>
                  </w:divBdr>
                  <w:divsChild>
                    <w:div w:id="564267081">
                      <w:marLeft w:val="0"/>
                      <w:marRight w:val="0"/>
                      <w:marTop w:val="0"/>
                      <w:marBottom w:val="0"/>
                      <w:divBdr>
                        <w:top w:val="none" w:sz="0" w:space="0" w:color="auto"/>
                        <w:left w:val="none" w:sz="0" w:space="0" w:color="auto"/>
                        <w:bottom w:val="none" w:sz="0" w:space="0" w:color="auto"/>
                        <w:right w:val="none" w:sz="0" w:space="0" w:color="auto"/>
                      </w:divBdr>
                      <w:divsChild>
                        <w:div w:id="1237595794">
                          <w:marLeft w:val="0"/>
                          <w:marRight w:val="0"/>
                          <w:marTop w:val="0"/>
                          <w:marBottom w:val="0"/>
                          <w:divBdr>
                            <w:top w:val="none" w:sz="0" w:space="0" w:color="auto"/>
                            <w:left w:val="none" w:sz="0" w:space="0" w:color="auto"/>
                            <w:bottom w:val="none" w:sz="0" w:space="0" w:color="auto"/>
                            <w:right w:val="none" w:sz="0" w:space="0" w:color="auto"/>
                          </w:divBdr>
                          <w:divsChild>
                            <w:div w:id="18041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1271">
                  <w:marLeft w:val="540"/>
                  <w:marRight w:val="0"/>
                  <w:marTop w:val="0"/>
                  <w:marBottom w:val="0"/>
                  <w:divBdr>
                    <w:top w:val="none" w:sz="0" w:space="0" w:color="auto"/>
                    <w:left w:val="none" w:sz="0" w:space="0" w:color="auto"/>
                    <w:bottom w:val="none" w:sz="0" w:space="0" w:color="auto"/>
                    <w:right w:val="none" w:sz="0" w:space="0" w:color="auto"/>
                  </w:divBdr>
                  <w:divsChild>
                    <w:div w:id="368842256">
                      <w:marLeft w:val="0"/>
                      <w:marRight w:val="0"/>
                      <w:marTop w:val="15"/>
                      <w:marBottom w:val="15"/>
                      <w:divBdr>
                        <w:top w:val="none" w:sz="0" w:space="0" w:color="auto"/>
                        <w:left w:val="none" w:sz="0" w:space="0" w:color="auto"/>
                        <w:bottom w:val="none" w:sz="0" w:space="0" w:color="auto"/>
                        <w:right w:val="none" w:sz="0" w:space="0" w:color="auto"/>
                      </w:divBdr>
                      <w:divsChild>
                        <w:div w:id="6553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474919">
          <w:marLeft w:val="0"/>
          <w:marRight w:val="0"/>
          <w:marTop w:val="0"/>
          <w:marBottom w:val="0"/>
          <w:divBdr>
            <w:top w:val="none" w:sz="0" w:space="0" w:color="auto"/>
            <w:left w:val="none" w:sz="0" w:space="0" w:color="auto"/>
            <w:bottom w:val="none" w:sz="0" w:space="0" w:color="auto"/>
            <w:right w:val="none" w:sz="0" w:space="0" w:color="auto"/>
          </w:divBdr>
          <w:divsChild>
            <w:div w:id="450056770">
              <w:marLeft w:val="0"/>
              <w:marRight w:val="0"/>
              <w:marTop w:val="0"/>
              <w:marBottom w:val="225"/>
              <w:divBdr>
                <w:top w:val="none" w:sz="0" w:space="0" w:color="auto"/>
                <w:left w:val="none" w:sz="0" w:space="0" w:color="auto"/>
                <w:bottom w:val="none" w:sz="0" w:space="0" w:color="auto"/>
                <w:right w:val="none" w:sz="0" w:space="0" w:color="auto"/>
              </w:divBdr>
              <w:divsChild>
                <w:div w:id="635457205">
                  <w:marLeft w:val="540"/>
                  <w:marRight w:val="0"/>
                  <w:marTop w:val="0"/>
                  <w:marBottom w:val="0"/>
                  <w:divBdr>
                    <w:top w:val="none" w:sz="0" w:space="0" w:color="auto"/>
                    <w:left w:val="none" w:sz="0" w:space="0" w:color="auto"/>
                    <w:bottom w:val="none" w:sz="0" w:space="0" w:color="auto"/>
                    <w:right w:val="none" w:sz="0" w:space="0" w:color="auto"/>
                  </w:divBdr>
                  <w:divsChild>
                    <w:div w:id="1320844364">
                      <w:marLeft w:val="0"/>
                      <w:marRight w:val="0"/>
                      <w:marTop w:val="15"/>
                      <w:marBottom w:val="15"/>
                      <w:divBdr>
                        <w:top w:val="none" w:sz="0" w:space="0" w:color="auto"/>
                        <w:left w:val="none" w:sz="0" w:space="0" w:color="auto"/>
                        <w:bottom w:val="none" w:sz="0" w:space="0" w:color="auto"/>
                        <w:right w:val="none" w:sz="0" w:space="0" w:color="auto"/>
                      </w:divBdr>
                      <w:divsChild>
                        <w:div w:id="14329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93307">
          <w:marLeft w:val="0"/>
          <w:marRight w:val="0"/>
          <w:marTop w:val="0"/>
          <w:marBottom w:val="0"/>
          <w:divBdr>
            <w:top w:val="none" w:sz="0" w:space="0" w:color="auto"/>
            <w:left w:val="none" w:sz="0" w:space="0" w:color="auto"/>
            <w:bottom w:val="none" w:sz="0" w:space="0" w:color="auto"/>
            <w:right w:val="none" w:sz="0" w:space="0" w:color="auto"/>
          </w:divBdr>
          <w:divsChild>
            <w:div w:id="761992857">
              <w:marLeft w:val="0"/>
              <w:marRight w:val="0"/>
              <w:marTop w:val="0"/>
              <w:marBottom w:val="225"/>
              <w:divBdr>
                <w:top w:val="none" w:sz="0" w:space="0" w:color="auto"/>
                <w:left w:val="none" w:sz="0" w:space="0" w:color="auto"/>
                <w:bottom w:val="none" w:sz="0" w:space="0" w:color="auto"/>
                <w:right w:val="none" w:sz="0" w:space="0" w:color="auto"/>
              </w:divBdr>
              <w:divsChild>
                <w:div w:id="1837332984">
                  <w:marLeft w:val="0"/>
                  <w:marRight w:val="0"/>
                  <w:marTop w:val="0"/>
                  <w:marBottom w:val="0"/>
                  <w:divBdr>
                    <w:top w:val="none" w:sz="0" w:space="0" w:color="auto"/>
                    <w:left w:val="none" w:sz="0" w:space="0" w:color="auto"/>
                    <w:bottom w:val="none" w:sz="0" w:space="0" w:color="auto"/>
                    <w:right w:val="none" w:sz="0" w:space="0" w:color="auto"/>
                  </w:divBdr>
                  <w:divsChild>
                    <w:div w:id="766121418">
                      <w:marLeft w:val="0"/>
                      <w:marRight w:val="0"/>
                      <w:marTop w:val="0"/>
                      <w:marBottom w:val="0"/>
                      <w:divBdr>
                        <w:top w:val="none" w:sz="0" w:space="0" w:color="auto"/>
                        <w:left w:val="none" w:sz="0" w:space="0" w:color="auto"/>
                        <w:bottom w:val="none" w:sz="0" w:space="0" w:color="auto"/>
                        <w:right w:val="none" w:sz="0" w:space="0" w:color="auto"/>
                      </w:divBdr>
                      <w:divsChild>
                        <w:div w:id="1881044114">
                          <w:marLeft w:val="0"/>
                          <w:marRight w:val="0"/>
                          <w:marTop w:val="0"/>
                          <w:marBottom w:val="0"/>
                          <w:divBdr>
                            <w:top w:val="none" w:sz="0" w:space="0" w:color="auto"/>
                            <w:left w:val="none" w:sz="0" w:space="0" w:color="auto"/>
                            <w:bottom w:val="none" w:sz="0" w:space="0" w:color="auto"/>
                            <w:right w:val="none" w:sz="0" w:space="0" w:color="auto"/>
                          </w:divBdr>
                          <w:divsChild>
                            <w:div w:id="1840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45349">
                  <w:marLeft w:val="540"/>
                  <w:marRight w:val="0"/>
                  <w:marTop w:val="0"/>
                  <w:marBottom w:val="0"/>
                  <w:divBdr>
                    <w:top w:val="none" w:sz="0" w:space="0" w:color="auto"/>
                    <w:left w:val="none" w:sz="0" w:space="0" w:color="auto"/>
                    <w:bottom w:val="none" w:sz="0" w:space="0" w:color="auto"/>
                    <w:right w:val="none" w:sz="0" w:space="0" w:color="auto"/>
                  </w:divBdr>
                  <w:divsChild>
                    <w:div w:id="959149526">
                      <w:marLeft w:val="0"/>
                      <w:marRight w:val="0"/>
                      <w:marTop w:val="15"/>
                      <w:marBottom w:val="15"/>
                      <w:divBdr>
                        <w:top w:val="none" w:sz="0" w:space="0" w:color="auto"/>
                        <w:left w:val="none" w:sz="0" w:space="0" w:color="auto"/>
                        <w:bottom w:val="none" w:sz="0" w:space="0" w:color="auto"/>
                        <w:right w:val="none" w:sz="0" w:space="0" w:color="auto"/>
                      </w:divBdr>
                      <w:divsChild>
                        <w:div w:id="10910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557754">
          <w:marLeft w:val="0"/>
          <w:marRight w:val="0"/>
          <w:marTop w:val="0"/>
          <w:marBottom w:val="0"/>
          <w:divBdr>
            <w:top w:val="none" w:sz="0" w:space="0" w:color="auto"/>
            <w:left w:val="none" w:sz="0" w:space="0" w:color="auto"/>
            <w:bottom w:val="none" w:sz="0" w:space="0" w:color="auto"/>
            <w:right w:val="none" w:sz="0" w:space="0" w:color="auto"/>
          </w:divBdr>
          <w:divsChild>
            <w:div w:id="198666505">
              <w:marLeft w:val="0"/>
              <w:marRight w:val="0"/>
              <w:marTop w:val="0"/>
              <w:marBottom w:val="225"/>
              <w:divBdr>
                <w:top w:val="none" w:sz="0" w:space="0" w:color="auto"/>
                <w:left w:val="none" w:sz="0" w:space="0" w:color="auto"/>
                <w:bottom w:val="none" w:sz="0" w:space="0" w:color="auto"/>
                <w:right w:val="none" w:sz="0" w:space="0" w:color="auto"/>
              </w:divBdr>
              <w:divsChild>
                <w:div w:id="1540584593">
                  <w:marLeft w:val="540"/>
                  <w:marRight w:val="0"/>
                  <w:marTop w:val="0"/>
                  <w:marBottom w:val="0"/>
                  <w:divBdr>
                    <w:top w:val="none" w:sz="0" w:space="0" w:color="auto"/>
                    <w:left w:val="none" w:sz="0" w:space="0" w:color="auto"/>
                    <w:bottom w:val="none" w:sz="0" w:space="0" w:color="auto"/>
                    <w:right w:val="none" w:sz="0" w:space="0" w:color="auto"/>
                  </w:divBdr>
                  <w:divsChild>
                    <w:div w:id="630095089">
                      <w:marLeft w:val="0"/>
                      <w:marRight w:val="0"/>
                      <w:marTop w:val="15"/>
                      <w:marBottom w:val="15"/>
                      <w:divBdr>
                        <w:top w:val="none" w:sz="0" w:space="0" w:color="auto"/>
                        <w:left w:val="none" w:sz="0" w:space="0" w:color="auto"/>
                        <w:bottom w:val="none" w:sz="0" w:space="0" w:color="auto"/>
                        <w:right w:val="none" w:sz="0" w:space="0" w:color="auto"/>
                      </w:divBdr>
                      <w:divsChild>
                        <w:div w:id="4280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84629">
          <w:marLeft w:val="0"/>
          <w:marRight w:val="0"/>
          <w:marTop w:val="0"/>
          <w:marBottom w:val="0"/>
          <w:divBdr>
            <w:top w:val="none" w:sz="0" w:space="0" w:color="auto"/>
            <w:left w:val="none" w:sz="0" w:space="0" w:color="auto"/>
            <w:bottom w:val="none" w:sz="0" w:space="0" w:color="auto"/>
            <w:right w:val="none" w:sz="0" w:space="0" w:color="auto"/>
          </w:divBdr>
          <w:divsChild>
            <w:div w:id="1988048936">
              <w:marLeft w:val="0"/>
              <w:marRight w:val="0"/>
              <w:marTop w:val="0"/>
              <w:marBottom w:val="225"/>
              <w:divBdr>
                <w:top w:val="none" w:sz="0" w:space="0" w:color="auto"/>
                <w:left w:val="none" w:sz="0" w:space="0" w:color="auto"/>
                <w:bottom w:val="none" w:sz="0" w:space="0" w:color="auto"/>
                <w:right w:val="none" w:sz="0" w:space="0" w:color="auto"/>
              </w:divBdr>
              <w:divsChild>
                <w:div w:id="1315333135">
                  <w:marLeft w:val="0"/>
                  <w:marRight w:val="0"/>
                  <w:marTop w:val="0"/>
                  <w:marBottom w:val="0"/>
                  <w:divBdr>
                    <w:top w:val="none" w:sz="0" w:space="0" w:color="auto"/>
                    <w:left w:val="none" w:sz="0" w:space="0" w:color="auto"/>
                    <w:bottom w:val="none" w:sz="0" w:space="0" w:color="auto"/>
                    <w:right w:val="none" w:sz="0" w:space="0" w:color="auto"/>
                  </w:divBdr>
                  <w:divsChild>
                    <w:div w:id="69930557">
                      <w:marLeft w:val="0"/>
                      <w:marRight w:val="0"/>
                      <w:marTop w:val="0"/>
                      <w:marBottom w:val="0"/>
                      <w:divBdr>
                        <w:top w:val="none" w:sz="0" w:space="0" w:color="auto"/>
                        <w:left w:val="none" w:sz="0" w:space="0" w:color="auto"/>
                        <w:bottom w:val="none" w:sz="0" w:space="0" w:color="auto"/>
                        <w:right w:val="none" w:sz="0" w:space="0" w:color="auto"/>
                      </w:divBdr>
                      <w:divsChild>
                        <w:div w:id="1099104356">
                          <w:marLeft w:val="0"/>
                          <w:marRight w:val="0"/>
                          <w:marTop w:val="0"/>
                          <w:marBottom w:val="0"/>
                          <w:divBdr>
                            <w:top w:val="none" w:sz="0" w:space="0" w:color="auto"/>
                            <w:left w:val="none" w:sz="0" w:space="0" w:color="auto"/>
                            <w:bottom w:val="none" w:sz="0" w:space="0" w:color="auto"/>
                            <w:right w:val="none" w:sz="0" w:space="0" w:color="auto"/>
                          </w:divBdr>
                          <w:divsChild>
                            <w:div w:id="6301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73336">
                  <w:marLeft w:val="540"/>
                  <w:marRight w:val="0"/>
                  <w:marTop w:val="0"/>
                  <w:marBottom w:val="0"/>
                  <w:divBdr>
                    <w:top w:val="none" w:sz="0" w:space="0" w:color="auto"/>
                    <w:left w:val="none" w:sz="0" w:space="0" w:color="auto"/>
                    <w:bottom w:val="none" w:sz="0" w:space="0" w:color="auto"/>
                    <w:right w:val="none" w:sz="0" w:space="0" w:color="auto"/>
                  </w:divBdr>
                  <w:divsChild>
                    <w:div w:id="598030968">
                      <w:marLeft w:val="0"/>
                      <w:marRight w:val="0"/>
                      <w:marTop w:val="15"/>
                      <w:marBottom w:val="15"/>
                      <w:divBdr>
                        <w:top w:val="none" w:sz="0" w:space="0" w:color="auto"/>
                        <w:left w:val="none" w:sz="0" w:space="0" w:color="auto"/>
                        <w:bottom w:val="none" w:sz="0" w:space="0" w:color="auto"/>
                        <w:right w:val="none" w:sz="0" w:space="0" w:color="auto"/>
                      </w:divBdr>
                      <w:divsChild>
                        <w:div w:id="1067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25370">
          <w:marLeft w:val="0"/>
          <w:marRight w:val="0"/>
          <w:marTop w:val="0"/>
          <w:marBottom w:val="0"/>
          <w:divBdr>
            <w:top w:val="none" w:sz="0" w:space="0" w:color="auto"/>
            <w:left w:val="none" w:sz="0" w:space="0" w:color="auto"/>
            <w:bottom w:val="none" w:sz="0" w:space="0" w:color="auto"/>
            <w:right w:val="none" w:sz="0" w:space="0" w:color="auto"/>
          </w:divBdr>
          <w:divsChild>
            <w:div w:id="950361944">
              <w:marLeft w:val="0"/>
              <w:marRight w:val="0"/>
              <w:marTop w:val="0"/>
              <w:marBottom w:val="225"/>
              <w:divBdr>
                <w:top w:val="none" w:sz="0" w:space="0" w:color="auto"/>
                <w:left w:val="none" w:sz="0" w:space="0" w:color="auto"/>
                <w:bottom w:val="none" w:sz="0" w:space="0" w:color="auto"/>
                <w:right w:val="none" w:sz="0" w:space="0" w:color="auto"/>
              </w:divBdr>
              <w:divsChild>
                <w:div w:id="291516628">
                  <w:marLeft w:val="540"/>
                  <w:marRight w:val="0"/>
                  <w:marTop w:val="0"/>
                  <w:marBottom w:val="0"/>
                  <w:divBdr>
                    <w:top w:val="none" w:sz="0" w:space="0" w:color="auto"/>
                    <w:left w:val="none" w:sz="0" w:space="0" w:color="auto"/>
                    <w:bottom w:val="none" w:sz="0" w:space="0" w:color="auto"/>
                    <w:right w:val="none" w:sz="0" w:space="0" w:color="auto"/>
                  </w:divBdr>
                  <w:divsChild>
                    <w:div w:id="2042587454">
                      <w:marLeft w:val="0"/>
                      <w:marRight w:val="0"/>
                      <w:marTop w:val="15"/>
                      <w:marBottom w:val="15"/>
                      <w:divBdr>
                        <w:top w:val="none" w:sz="0" w:space="0" w:color="auto"/>
                        <w:left w:val="none" w:sz="0" w:space="0" w:color="auto"/>
                        <w:bottom w:val="none" w:sz="0" w:space="0" w:color="auto"/>
                        <w:right w:val="none" w:sz="0" w:space="0" w:color="auto"/>
                      </w:divBdr>
                      <w:divsChild>
                        <w:div w:id="2726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158640">
          <w:marLeft w:val="0"/>
          <w:marRight w:val="0"/>
          <w:marTop w:val="0"/>
          <w:marBottom w:val="0"/>
          <w:divBdr>
            <w:top w:val="none" w:sz="0" w:space="0" w:color="auto"/>
            <w:left w:val="none" w:sz="0" w:space="0" w:color="auto"/>
            <w:bottom w:val="none" w:sz="0" w:space="0" w:color="auto"/>
            <w:right w:val="none" w:sz="0" w:space="0" w:color="auto"/>
          </w:divBdr>
          <w:divsChild>
            <w:div w:id="2021661909">
              <w:marLeft w:val="0"/>
              <w:marRight w:val="0"/>
              <w:marTop w:val="0"/>
              <w:marBottom w:val="225"/>
              <w:divBdr>
                <w:top w:val="none" w:sz="0" w:space="0" w:color="auto"/>
                <w:left w:val="none" w:sz="0" w:space="0" w:color="auto"/>
                <w:bottom w:val="none" w:sz="0" w:space="0" w:color="auto"/>
                <w:right w:val="none" w:sz="0" w:space="0" w:color="auto"/>
              </w:divBdr>
              <w:divsChild>
                <w:div w:id="1491751332">
                  <w:marLeft w:val="0"/>
                  <w:marRight w:val="0"/>
                  <w:marTop w:val="0"/>
                  <w:marBottom w:val="0"/>
                  <w:divBdr>
                    <w:top w:val="none" w:sz="0" w:space="0" w:color="auto"/>
                    <w:left w:val="none" w:sz="0" w:space="0" w:color="auto"/>
                    <w:bottom w:val="none" w:sz="0" w:space="0" w:color="auto"/>
                    <w:right w:val="none" w:sz="0" w:space="0" w:color="auto"/>
                  </w:divBdr>
                  <w:divsChild>
                    <w:div w:id="462046488">
                      <w:marLeft w:val="0"/>
                      <w:marRight w:val="0"/>
                      <w:marTop w:val="0"/>
                      <w:marBottom w:val="0"/>
                      <w:divBdr>
                        <w:top w:val="none" w:sz="0" w:space="0" w:color="auto"/>
                        <w:left w:val="none" w:sz="0" w:space="0" w:color="auto"/>
                        <w:bottom w:val="none" w:sz="0" w:space="0" w:color="auto"/>
                        <w:right w:val="none" w:sz="0" w:space="0" w:color="auto"/>
                      </w:divBdr>
                      <w:divsChild>
                        <w:div w:id="948514533">
                          <w:marLeft w:val="0"/>
                          <w:marRight w:val="0"/>
                          <w:marTop w:val="0"/>
                          <w:marBottom w:val="0"/>
                          <w:divBdr>
                            <w:top w:val="none" w:sz="0" w:space="0" w:color="auto"/>
                            <w:left w:val="none" w:sz="0" w:space="0" w:color="auto"/>
                            <w:bottom w:val="none" w:sz="0" w:space="0" w:color="auto"/>
                            <w:right w:val="none" w:sz="0" w:space="0" w:color="auto"/>
                          </w:divBdr>
                          <w:divsChild>
                            <w:div w:id="12322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030922">
                  <w:marLeft w:val="540"/>
                  <w:marRight w:val="0"/>
                  <w:marTop w:val="0"/>
                  <w:marBottom w:val="0"/>
                  <w:divBdr>
                    <w:top w:val="none" w:sz="0" w:space="0" w:color="auto"/>
                    <w:left w:val="none" w:sz="0" w:space="0" w:color="auto"/>
                    <w:bottom w:val="none" w:sz="0" w:space="0" w:color="auto"/>
                    <w:right w:val="none" w:sz="0" w:space="0" w:color="auto"/>
                  </w:divBdr>
                  <w:divsChild>
                    <w:div w:id="1138062479">
                      <w:marLeft w:val="0"/>
                      <w:marRight w:val="0"/>
                      <w:marTop w:val="15"/>
                      <w:marBottom w:val="15"/>
                      <w:divBdr>
                        <w:top w:val="none" w:sz="0" w:space="0" w:color="auto"/>
                        <w:left w:val="none" w:sz="0" w:space="0" w:color="auto"/>
                        <w:bottom w:val="none" w:sz="0" w:space="0" w:color="auto"/>
                        <w:right w:val="none" w:sz="0" w:space="0" w:color="auto"/>
                      </w:divBdr>
                      <w:divsChild>
                        <w:div w:id="7719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62133">
          <w:marLeft w:val="0"/>
          <w:marRight w:val="0"/>
          <w:marTop w:val="0"/>
          <w:marBottom w:val="0"/>
          <w:divBdr>
            <w:top w:val="none" w:sz="0" w:space="0" w:color="auto"/>
            <w:left w:val="none" w:sz="0" w:space="0" w:color="auto"/>
            <w:bottom w:val="none" w:sz="0" w:space="0" w:color="auto"/>
            <w:right w:val="none" w:sz="0" w:space="0" w:color="auto"/>
          </w:divBdr>
          <w:divsChild>
            <w:div w:id="955984623">
              <w:marLeft w:val="0"/>
              <w:marRight w:val="0"/>
              <w:marTop w:val="0"/>
              <w:marBottom w:val="225"/>
              <w:divBdr>
                <w:top w:val="none" w:sz="0" w:space="0" w:color="auto"/>
                <w:left w:val="none" w:sz="0" w:space="0" w:color="auto"/>
                <w:bottom w:val="none" w:sz="0" w:space="0" w:color="auto"/>
                <w:right w:val="none" w:sz="0" w:space="0" w:color="auto"/>
              </w:divBdr>
              <w:divsChild>
                <w:div w:id="842624216">
                  <w:marLeft w:val="540"/>
                  <w:marRight w:val="0"/>
                  <w:marTop w:val="0"/>
                  <w:marBottom w:val="0"/>
                  <w:divBdr>
                    <w:top w:val="none" w:sz="0" w:space="0" w:color="auto"/>
                    <w:left w:val="none" w:sz="0" w:space="0" w:color="auto"/>
                    <w:bottom w:val="none" w:sz="0" w:space="0" w:color="auto"/>
                    <w:right w:val="none" w:sz="0" w:space="0" w:color="auto"/>
                  </w:divBdr>
                  <w:divsChild>
                    <w:div w:id="1237132422">
                      <w:marLeft w:val="0"/>
                      <w:marRight w:val="0"/>
                      <w:marTop w:val="15"/>
                      <w:marBottom w:val="15"/>
                      <w:divBdr>
                        <w:top w:val="none" w:sz="0" w:space="0" w:color="auto"/>
                        <w:left w:val="none" w:sz="0" w:space="0" w:color="auto"/>
                        <w:bottom w:val="none" w:sz="0" w:space="0" w:color="auto"/>
                        <w:right w:val="none" w:sz="0" w:space="0" w:color="auto"/>
                      </w:divBdr>
                      <w:divsChild>
                        <w:div w:id="13960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752213">
          <w:marLeft w:val="0"/>
          <w:marRight w:val="0"/>
          <w:marTop w:val="0"/>
          <w:marBottom w:val="0"/>
          <w:divBdr>
            <w:top w:val="none" w:sz="0" w:space="0" w:color="auto"/>
            <w:left w:val="none" w:sz="0" w:space="0" w:color="auto"/>
            <w:bottom w:val="none" w:sz="0" w:space="0" w:color="auto"/>
            <w:right w:val="none" w:sz="0" w:space="0" w:color="auto"/>
          </w:divBdr>
          <w:divsChild>
            <w:div w:id="1985238442">
              <w:marLeft w:val="0"/>
              <w:marRight w:val="0"/>
              <w:marTop w:val="0"/>
              <w:marBottom w:val="225"/>
              <w:divBdr>
                <w:top w:val="none" w:sz="0" w:space="0" w:color="auto"/>
                <w:left w:val="none" w:sz="0" w:space="0" w:color="auto"/>
                <w:bottom w:val="none" w:sz="0" w:space="0" w:color="auto"/>
                <w:right w:val="none" w:sz="0" w:space="0" w:color="auto"/>
              </w:divBdr>
              <w:divsChild>
                <w:div w:id="299265793">
                  <w:marLeft w:val="0"/>
                  <w:marRight w:val="0"/>
                  <w:marTop w:val="0"/>
                  <w:marBottom w:val="0"/>
                  <w:divBdr>
                    <w:top w:val="none" w:sz="0" w:space="0" w:color="auto"/>
                    <w:left w:val="none" w:sz="0" w:space="0" w:color="auto"/>
                    <w:bottom w:val="none" w:sz="0" w:space="0" w:color="auto"/>
                    <w:right w:val="none" w:sz="0" w:space="0" w:color="auto"/>
                  </w:divBdr>
                  <w:divsChild>
                    <w:div w:id="142234267">
                      <w:marLeft w:val="0"/>
                      <w:marRight w:val="0"/>
                      <w:marTop w:val="0"/>
                      <w:marBottom w:val="0"/>
                      <w:divBdr>
                        <w:top w:val="none" w:sz="0" w:space="0" w:color="auto"/>
                        <w:left w:val="none" w:sz="0" w:space="0" w:color="auto"/>
                        <w:bottom w:val="none" w:sz="0" w:space="0" w:color="auto"/>
                        <w:right w:val="none" w:sz="0" w:space="0" w:color="auto"/>
                      </w:divBdr>
                      <w:divsChild>
                        <w:div w:id="867837041">
                          <w:marLeft w:val="0"/>
                          <w:marRight w:val="0"/>
                          <w:marTop w:val="0"/>
                          <w:marBottom w:val="0"/>
                          <w:divBdr>
                            <w:top w:val="none" w:sz="0" w:space="0" w:color="auto"/>
                            <w:left w:val="none" w:sz="0" w:space="0" w:color="auto"/>
                            <w:bottom w:val="none" w:sz="0" w:space="0" w:color="auto"/>
                            <w:right w:val="none" w:sz="0" w:space="0" w:color="auto"/>
                          </w:divBdr>
                          <w:divsChild>
                            <w:div w:id="1957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5533">
                  <w:marLeft w:val="540"/>
                  <w:marRight w:val="0"/>
                  <w:marTop w:val="0"/>
                  <w:marBottom w:val="0"/>
                  <w:divBdr>
                    <w:top w:val="none" w:sz="0" w:space="0" w:color="auto"/>
                    <w:left w:val="none" w:sz="0" w:space="0" w:color="auto"/>
                    <w:bottom w:val="none" w:sz="0" w:space="0" w:color="auto"/>
                    <w:right w:val="none" w:sz="0" w:space="0" w:color="auto"/>
                  </w:divBdr>
                  <w:divsChild>
                    <w:div w:id="207029949">
                      <w:marLeft w:val="0"/>
                      <w:marRight w:val="0"/>
                      <w:marTop w:val="15"/>
                      <w:marBottom w:val="15"/>
                      <w:divBdr>
                        <w:top w:val="none" w:sz="0" w:space="0" w:color="auto"/>
                        <w:left w:val="none" w:sz="0" w:space="0" w:color="auto"/>
                        <w:bottom w:val="none" w:sz="0" w:space="0" w:color="auto"/>
                        <w:right w:val="none" w:sz="0" w:space="0" w:color="auto"/>
                      </w:divBdr>
                      <w:divsChild>
                        <w:div w:id="3774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53153">
          <w:marLeft w:val="0"/>
          <w:marRight w:val="0"/>
          <w:marTop w:val="0"/>
          <w:marBottom w:val="0"/>
          <w:divBdr>
            <w:top w:val="none" w:sz="0" w:space="0" w:color="auto"/>
            <w:left w:val="none" w:sz="0" w:space="0" w:color="auto"/>
            <w:bottom w:val="none" w:sz="0" w:space="0" w:color="auto"/>
            <w:right w:val="none" w:sz="0" w:space="0" w:color="auto"/>
          </w:divBdr>
          <w:divsChild>
            <w:div w:id="1199777265">
              <w:marLeft w:val="0"/>
              <w:marRight w:val="0"/>
              <w:marTop w:val="0"/>
              <w:marBottom w:val="225"/>
              <w:divBdr>
                <w:top w:val="none" w:sz="0" w:space="0" w:color="auto"/>
                <w:left w:val="none" w:sz="0" w:space="0" w:color="auto"/>
                <w:bottom w:val="none" w:sz="0" w:space="0" w:color="auto"/>
                <w:right w:val="none" w:sz="0" w:space="0" w:color="auto"/>
              </w:divBdr>
              <w:divsChild>
                <w:div w:id="1689794756">
                  <w:marLeft w:val="540"/>
                  <w:marRight w:val="0"/>
                  <w:marTop w:val="0"/>
                  <w:marBottom w:val="0"/>
                  <w:divBdr>
                    <w:top w:val="none" w:sz="0" w:space="0" w:color="auto"/>
                    <w:left w:val="none" w:sz="0" w:space="0" w:color="auto"/>
                    <w:bottom w:val="none" w:sz="0" w:space="0" w:color="auto"/>
                    <w:right w:val="none" w:sz="0" w:space="0" w:color="auto"/>
                  </w:divBdr>
                  <w:divsChild>
                    <w:div w:id="1775710028">
                      <w:marLeft w:val="0"/>
                      <w:marRight w:val="0"/>
                      <w:marTop w:val="15"/>
                      <w:marBottom w:val="15"/>
                      <w:divBdr>
                        <w:top w:val="none" w:sz="0" w:space="0" w:color="auto"/>
                        <w:left w:val="none" w:sz="0" w:space="0" w:color="auto"/>
                        <w:bottom w:val="none" w:sz="0" w:space="0" w:color="auto"/>
                        <w:right w:val="none" w:sz="0" w:space="0" w:color="auto"/>
                      </w:divBdr>
                      <w:divsChild>
                        <w:div w:id="251358632">
                          <w:marLeft w:val="0"/>
                          <w:marRight w:val="0"/>
                          <w:marTop w:val="0"/>
                          <w:marBottom w:val="0"/>
                          <w:divBdr>
                            <w:top w:val="none" w:sz="0" w:space="0" w:color="auto"/>
                            <w:left w:val="none" w:sz="0" w:space="0" w:color="auto"/>
                            <w:bottom w:val="none" w:sz="0" w:space="0" w:color="auto"/>
                            <w:right w:val="none" w:sz="0" w:space="0" w:color="auto"/>
                          </w:divBdr>
                        </w:div>
                      </w:divsChild>
                    </w:div>
                    <w:div w:id="622736150">
                      <w:marLeft w:val="0"/>
                      <w:marRight w:val="0"/>
                      <w:marTop w:val="15"/>
                      <w:marBottom w:val="15"/>
                      <w:divBdr>
                        <w:top w:val="none" w:sz="0" w:space="0" w:color="auto"/>
                        <w:left w:val="none" w:sz="0" w:space="0" w:color="auto"/>
                        <w:bottom w:val="none" w:sz="0" w:space="0" w:color="auto"/>
                        <w:right w:val="none" w:sz="0" w:space="0" w:color="auto"/>
                      </w:divBdr>
                      <w:divsChild>
                        <w:div w:id="1037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156209">
          <w:marLeft w:val="0"/>
          <w:marRight w:val="0"/>
          <w:marTop w:val="0"/>
          <w:marBottom w:val="0"/>
          <w:divBdr>
            <w:top w:val="none" w:sz="0" w:space="0" w:color="auto"/>
            <w:left w:val="none" w:sz="0" w:space="0" w:color="auto"/>
            <w:bottom w:val="none" w:sz="0" w:space="0" w:color="auto"/>
            <w:right w:val="none" w:sz="0" w:space="0" w:color="auto"/>
          </w:divBdr>
          <w:divsChild>
            <w:div w:id="929849570">
              <w:marLeft w:val="0"/>
              <w:marRight w:val="0"/>
              <w:marTop w:val="0"/>
              <w:marBottom w:val="225"/>
              <w:divBdr>
                <w:top w:val="none" w:sz="0" w:space="0" w:color="auto"/>
                <w:left w:val="none" w:sz="0" w:space="0" w:color="auto"/>
                <w:bottom w:val="none" w:sz="0" w:space="0" w:color="auto"/>
                <w:right w:val="none" w:sz="0" w:space="0" w:color="auto"/>
              </w:divBdr>
              <w:divsChild>
                <w:div w:id="879784339">
                  <w:marLeft w:val="540"/>
                  <w:marRight w:val="0"/>
                  <w:marTop w:val="0"/>
                  <w:marBottom w:val="0"/>
                  <w:divBdr>
                    <w:top w:val="none" w:sz="0" w:space="0" w:color="auto"/>
                    <w:left w:val="none" w:sz="0" w:space="0" w:color="auto"/>
                    <w:bottom w:val="none" w:sz="0" w:space="0" w:color="auto"/>
                    <w:right w:val="none" w:sz="0" w:space="0" w:color="auto"/>
                  </w:divBdr>
                  <w:divsChild>
                    <w:div w:id="556670122">
                      <w:marLeft w:val="0"/>
                      <w:marRight w:val="0"/>
                      <w:marTop w:val="15"/>
                      <w:marBottom w:val="15"/>
                      <w:divBdr>
                        <w:top w:val="none" w:sz="0" w:space="0" w:color="auto"/>
                        <w:left w:val="none" w:sz="0" w:space="0" w:color="auto"/>
                        <w:bottom w:val="none" w:sz="0" w:space="0" w:color="auto"/>
                        <w:right w:val="none" w:sz="0" w:space="0" w:color="auto"/>
                      </w:divBdr>
                      <w:divsChild>
                        <w:div w:id="19514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28025">
          <w:marLeft w:val="0"/>
          <w:marRight w:val="0"/>
          <w:marTop w:val="0"/>
          <w:marBottom w:val="0"/>
          <w:divBdr>
            <w:top w:val="none" w:sz="0" w:space="0" w:color="auto"/>
            <w:left w:val="none" w:sz="0" w:space="0" w:color="auto"/>
            <w:bottom w:val="none" w:sz="0" w:space="0" w:color="auto"/>
            <w:right w:val="none" w:sz="0" w:space="0" w:color="auto"/>
          </w:divBdr>
          <w:divsChild>
            <w:div w:id="1966230401">
              <w:marLeft w:val="0"/>
              <w:marRight w:val="0"/>
              <w:marTop w:val="0"/>
              <w:marBottom w:val="225"/>
              <w:divBdr>
                <w:top w:val="none" w:sz="0" w:space="0" w:color="auto"/>
                <w:left w:val="none" w:sz="0" w:space="0" w:color="auto"/>
                <w:bottom w:val="none" w:sz="0" w:space="0" w:color="auto"/>
                <w:right w:val="none" w:sz="0" w:space="0" w:color="auto"/>
              </w:divBdr>
              <w:divsChild>
                <w:div w:id="340664298">
                  <w:marLeft w:val="0"/>
                  <w:marRight w:val="0"/>
                  <w:marTop w:val="0"/>
                  <w:marBottom w:val="0"/>
                  <w:divBdr>
                    <w:top w:val="none" w:sz="0" w:space="0" w:color="auto"/>
                    <w:left w:val="none" w:sz="0" w:space="0" w:color="auto"/>
                    <w:bottom w:val="none" w:sz="0" w:space="0" w:color="auto"/>
                    <w:right w:val="none" w:sz="0" w:space="0" w:color="auto"/>
                  </w:divBdr>
                  <w:divsChild>
                    <w:div w:id="483205970">
                      <w:marLeft w:val="0"/>
                      <w:marRight w:val="0"/>
                      <w:marTop w:val="0"/>
                      <w:marBottom w:val="0"/>
                      <w:divBdr>
                        <w:top w:val="none" w:sz="0" w:space="0" w:color="auto"/>
                        <w:left w:val="none" w:sz="0" w:space="0" w:color="auto"/>
                        <w:bottom w:val="none" w:sz="0" w:space="0" w:color="auto"/>
                        <w:right w:val="none" w:sz="0" w:space="0" w:color="auto"/>
                      </w:divBdr>
                      <w:divsChild>
                        <w:div w:id="1700857630">
                          <w:marLeft w:val="0"/>
                          <w:marRight w:val="0"/>
                          <w:marTop w:val="0"/>
                          <w:marBottom w:val="0"/>
                          <w:divBdr>
                            <w:top w:val="none" w:sz="0" w:space="0" w:color="auto"/>
                            <w:left w:val="none" w:sz="0" w:space="0" w:color="auto"/>
                            <w:bottom w:val="none" w:sz="0" w:space="0" w:color="auto"/>
                            <w:right w:val="none" w:sz="0" w:space="0" w:color="auto"/>
                          </w:divBdr>
                          <w:divsChild>
                            <w:div w:id="3160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5045">
                  <w:marLeft w:val="540"/>
                  <w:marRight w:val="0"/>
                  <w:marTop w:val="0"/>
                  <w:marBottom w:val="0"/>
                  <w:divBdr>
                    <w:top w:val="none" w:sz="0" w:space="0" w:color="auto"/>
                    <w:left w:val="none" w:sz="0" w:space="0" w:color="auto"/>
                    <w:bottom w:val="none" w:sz="0" w:space="0" w:color="auto"/>
                    <w:right w:val="none" w:sz="0" w:space="0" w:color="auto"/>
                  </w:divBdr>
                  <w:divsChild>
                    <w:div w:id="873691726">
                      <w:marLeft w:val="0"/>
                      <w:marRight w:val="0"/>
                      <w:marTop w:val="15"/>
                      <w:marBottom w:val="15"/>
                      <w:divBdr>
                        <w:top w:val="none" w:sz="0" w:space="0" w:color="auto"/>
                        <w:left w:val="none" w:sz="0" w:space="0" w:color="auto"/>
                        <w:bottom w:val="none" w:sz="0" w:space="0" w:color="auto"/>
                        <w:right w:val="none" w:sz="0" w:space="0" w:color="auto"/>
                      </w:divBdr>
                      <w:divsChild>
                        <w:div w:id="15023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8535">
          <w:marLeft w:val="0"/>
          <w:marRight w:val="0"/>
          <w:marTop w:val="0"/>
          <w:marBottom w:val="0"/>
          <w:divBdr>
            <w:top w:val="none" w:sz="0" w:space="0" w:color="auto"/>
            <w:left w:val="none" w:sz="0" w:space="0" w:color="auto"/>
            <w:bottom w:val="none" w:sz="0" w:space="0" w:color="auto"/>
            <w:right w:val="none" w:sz="0" w:space="0" w:color="auto"/>
          </w:divBdr>
          <w:divsChild>
            <w:div w:id="1818064265">
              <w:marLeft w:val="0"/>
              <w:marRight w:val="0"/>
              <w:marTop w:val="0"/>
              <w:marBottom w:val="225"/>
              <w:divBdr>
                <w:top w:val="none" w:sz="0" w:space="0" w:color="auto"/>
                <w:left w:val="none" w:sz="0" w:space="0" w:color="auto"/>
                <w:bottom w:val="none" w:sz="0" w:space="0" w:color="auto"/>
                <w:right w:val="none" w:sz="0" w:space="0" w:color="auto"/>
              </w:divBdr>
              <w:divsChild>
                <w:div w:id="1597906295">
                  <w:marLeft w:val="540"/>
                  <w:marRight w:val="0"/>
                  <w:marTop w:val="0"/>
                  <w:marBottom w:val="0"/>
                  <w:divBdr>
                    <w:top w:val="none" w:sz="0" w:space="0" w:color="auto"/>
                    <w:left w:val="none" w:sz="0" w:space="0" w:color="auto"/>
                    <w:bottom w:val="none" w:sz="0" w:space="0" w:color="auto"/>
                    <w:right w:val="none" w:sz="0" w:space="0" w:color="auto"/>
                  </w:divBdr>
                  <w:divsChild>
                    <w:div w:id="578447280">
                      <w:marLeft w:val="0"/>
                      <w:marRight w:val="0"/>
                      <w:marTop w:val="15"/>
                      <w:marBottom w:val="15"/>
                      <w:divBdr>
                        <w:top w:val="none" w:sz="0" w:space="0" w:color="auto"/>
                        <w:left w:val="none" w:sz="0" w:space="0" w:color="auto"/>
                        <w:bottom w:val="none" w:sz="0" w:space="0" w:color="auto"/>
                        <w:right w:val="none" w:sz="0" w:space="0" w:color="auto"/>
                      </w:divBdr>
                      <w:divsChild>
                        <w:div w:id="62682811">
                          <w:marLeft w:val="0"/>
                          <w:marRight w:val="0"/>
                          <w:marTop w:val="0"/>
                          <w:marBottom w:val="0"/>
                          <w:divBdr>
                            <w:top w:val="none" w:sz="0" w:space="0" w:color="auto"/>
                            <w:left w:val="none" w:sz="0" w:space="0" w:color="auto"/>
                            <w:bottom w:val="none" w:sz="0" w:space="0" w:color="auto"/>
                            <w:right w:val="none" w:sz="0" w:space="0" w:color="auto"/>
                          </w:divBdr>
                        </w:div>
                      </w:divsChild>
                    </w:div>
                    <w:div w:id="278297663">
                      <w:marLeft w:val="0"/>
                      <w:marRight w:val="0"/>
                      <w:marTop w:val="15"/>
                      <w:marBottom w:val="15"/>
                      <w:divBdr>
                        <w:top w:val="none" w:sz="0" w:space="0" w:color="auto"/>
                        <w:left w:val="none" w:sz="0" w:space="0" w:color="auto"/>
                        <w:bottom w:val="none" w:sz="0" w:space="0" w:color="auto"/>
                        <w:right w:val="none" w:sz="0" w:space="0" w:color="auto"/>
                      </w:divBdr>
                      <w:divsChild>
                        <w:div w:id="8022931">
                          <w:marLeft w:val="0"/>
                          <w:marRight w:val="0"/>
                          <w:marTop w:val="0"/>
                          <w:marBottom w:val="0"/>
                          <w:divBdr>
                            <w:top w:val="none" w:sz="0" w:space="0" w:color="auto"/>
                            <w:left w:val="none" w:sz="0" w:space="0" w:color="auto"/>
                            <w:bottom w:val="none" w:sz="0" w:space="0" w:color="auto"/>
                            <w:right w:val="none" w:sz="0" w:space="0" w:color="auto"/>
                          </w:divBdr>
                        </w:div>
                      </w:divsChild>
                    </w:div>
                    <w:div w:id="126747671">
                      <w:marLeft w:val="0"/>
                      <w:marRight w:val="0"/>
                      <w:marTop w:val="15"/>
                      <w:marBottom w:val="15"/>
                      <w:divBdr>
                        <w:top w:val="none" w:sz="0" w:space="0" w:color="auto"/>
                        <w:left w:val="none" w:sz="0" w:space="0" w:color="auto"/>
                        <w:bottom w:val="none" w:sz="0" w:space="0" w:color="auto"/>
                        <w:right w:val="none" w:sz="0" w:space="0" w:color="auto"/>
                      </w:divBdr>
                      <w:divsChild>
                        <w:div w:id="4052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799231">
          <w:marLeft w:val="0"/>
          <w:marRight w:val="0"/>
          <w:marTop w:val="0"/>
          <w:marBottom w:val="0"/>
          <w:divBdr>
            <w:top w:val="none" w:sz="0" w:space="0" w:color="auto"/>
            <w:left w:val="none" w:sz="0" w:space="0" w:color="auto"/>
            <w:bottom w:val="none" w:sz="0" w:space="0" w:color="auto"/>
            <w:right w:val="none" w:sz="0" w:space="0" w:color="auto"/>
          </w:divBdr>
          <w:divsChild>
            <w:div w:id="1051269136">
              <w:marLeft w:val="0"/>
              <w:marRight w:val="0"/>
              <w:marTop w:val="0"/>
              <w:marBottom w:val="225"/>
              <w:divBdr>
                <w:top w:val="none" w:sz="0" w:space="0" w:color="auto"/>
                <w:left w:val="none" w:sz="0" w:space="0" w:color="auto"/>
                <w:bottom w:val="none" w:sz="0" w:space="0" w:color="auto"/>
                <w:right w:val="none" w:sz="0" w:space="0" w:color="auto"/>
              </w:divBdr>
              <w:divsChild>
                <w:div w:id="86973687">
                  <w:marLeft w:val="0"/>
                  <w:marRight w:val="0"/>
                  <w:marTop w:val="0"/>
                  <w:marBottom w:val="0"/>
                  <w:divBdr>
                    <w:top w:val="none" w:sz="0" w:space="0" w:color="auto"/>
                    <w:left w:val="none" w:sz="0" w:space="0" w:color="auto"/>
                    <w:bottom w:val="none" w:sz="0" w:space="0" w:color="auto"/>
                    <w:right w:val="none" w:sz="0" w:space="0" w:color="auto"/>
                  </w:divBdr>
                  <w:divsChild>
                    <w:div w:id="1254706281">
                      <w:marLeft w:val="0"/>
                      <w:marRight w:val="0"/>
                      <w:marTop w:val="0"/>
                      <w:marBottom w:val="0"/>
                      <w:divBdr>
                        <w:top w:val="none" w:sz="0" w:space="0" w:color="auto"/>
                        <w:left w:val="none" w:sz="0" w:space="0" w:color="auto"/>
                        <w:bottom w:val="none" w:sz="0" w:space="0" w:color="auto"/>
                        <w:right w:val="none" w:sz="0" w:space="0" w:color="auto"/>
                      </w:divBdr>
                      <w:divsChild>
                        <w:div w:id="1809394606">
                          <w:marLeft w:val="0"/>
                          <w:marRight w:val="0"/>
                          <w:marTop w:val="0"/>
                          <w:marBottom w:val="0"/>
                          <w:divBdr>
                            <w:top w:val="none" w:sz="0" w:space="0" w:color="auto"/>
                            <w:left w:val="none" w:sz="0" w:space="0" w:color="auto"/>
                            <w:bottom w:val="none" w:sz="0" w:space="0" w:color="auto"/>
                            <w:right w:val="none" w:sz="0" w:space="0" w:color="auto"/>
                          </w:divBdr>
                          <w:divsChild>
                            <w:div w:id="8042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32446">
                  <w:marLeft w:val="540"/>
                  <w:marRight w:val="0"/>
                  <w:marTop w:val="0"/>
                  <w:marBottom w:val="0"/>
                  <w:divBdr>
                    <w:top w:val="none" w:sz="0" w:space="0" w:color="auto"/>
                    <w:left w:val="none" w:sz="0" w:space="0" w:color="auto"/>
                    <w:bottom w:val="none" w:sz="0" w:space="0" w:color="auto"/>
                    <w:right w:val="none" w:sz="0" w:space="0" w:color="auto"/>
                  </w:divBdr>
                  <w:divsChild>
                    <w:div w:id="1235512335">
                      <w:marLeft w:val="0"/>
                      <w:marRight w:val="0"/>
                      <w:marTop w:val="15"/>
                      <w:marBottom w:val="15"/>
                      <w:divBdr>
                        <w:top w:val="none" w:sz="0" w:space="0" w:color="auto"/>
                        <w:left w:val="none" w:sz="0" w:space="0" w:color="auto"/>
                        <w:bottom w:val="none" w:sz="0" w:space="0" w:color="auto"/>
                        <w:right w:val="none" w:sz="0" w:space="0" w:color="auto"/>
                      </w:divBdr>
                      <w:divsChild>
                        <w:div w:id="1384593894">
                          <w:marLeft w:val="0"/>
                          <w:marRight w:val="0"/>
                          <w:marTop w:val="0"/>
                          <w:marBottom w:val="0"/>
                          <w:divBdr>
                            <w:top w:val="none" w:sz="0" w:space="0" w:color="auto"/>
                            <w:left w:val="none" w:sz="0" w:space="0" w:color="auto"/>
                            <w:bottom w:val="none" w:sz="0" w:space="0" w:color="auto"/>
                            <w:right w:val="none" w:sz="0" w:space="0" w:color="auto"/>
                          </w:divBdr>
                        </w:div>
                      </w:divsChild>
                    </w:div>
                    <w:div w:id="330377126">
                      <w:marLeft w:val="0"/>
                      <w:marRight w:val="0"/>
                      <w:marTop w:val="15"/>
                      <w:marBottom w:val="15"/>
                      <w:divBdr>
                        <w:top w:val="none" w:sz="0" w:space="0" w:color="auto"/>
                        <w:left w:val="none" w:sz="0" w:space="0" w:color="auto"/>
                        <w:bottom w:val="none" w:sz="0" w:space="0" w:color="auto"/>
                        <w:right w:val="none" w:sz="0" w:space="0" w:color="auto"/>
                      </w:divBdr>
                      <w:divsChild>
                        <w:div w:id="9118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18699">
          <w:marLeft w:val="0"/>
          <w:marRight w:val="0"/>
          <w:marTop w:val="0"/>
          <w:marBottom w:val="0"/>
          <w:divBdr>
            <w:top w:val="none" w:sz="0" w:space="0" w:color="auto"/>
            <w:left w:val="none" w:sz="0" w:space="0" w:color="auto"/>
            <w:bottom w:val="none" w:sz="0" w:space="0" w:color="auto"/>
            <w:right w:val="none" w:sz="0" w:space="0" w:color="auto"/>
          </w:divBdr>
          <w:divsChild>
            <w:div w:id="170920111">
              <w:marLeft w:val="0"/>
              <w:marRight w:val="0"/>
              <w:marTop w:val="0"/>
              <w:marBottom w:val="225"/>
              <w:divBdr>
                <w:top w:val="none" w:sz="0" w:space="0" w:color="auto"/>
                <w:left w:val="none" w:sz="0" w:space="0" w:color="auto"/>
                <w:bottom w:val="none" w:sz="0" w:space="0" w:color="auto"/>
                <w:right w:val="none" w:sz="0" w:space="0" w:color="auto"/>
              </w:divBdr>
              <w:divsChild>
                <w:div w:id="2012295595">
                  <w:marLeft w:val="540"/>
                  <w:marRight w:val="0"/>
                  <w:marTop w:val="0"/>
                  <w:marBottom w:val="0"/>
                  <w:divBdr>
                    <w:top w:val="none" w:sz="0" w:space="0" w:color="auto"/>
                    <w:left w:val="none" w:sz="0" w:space="0" w:color="auto"/>
                    <w:bottom w:val="none" w:sz="0" w:space="0" w:color="auto"/>
                    <w:right w:val="none" w:sz="0" w:space="0" w:color="auto"/>
                  </w:divBdr>
                  <w:divsChild>
                    <w:div w:id="680931905">
                      <w:marLeft w:val="0"/>
                      <w:marRight w:val="0"/>
                      <w:marTop w:val="15"/>
                      <w:marBottom w:val="15"/>
                      <w:divBdr>
                        <w:top w:val="none" w:sz="0" w:space="0" w:color="auto"/>
                        <w:left w:val="none" w:sz="0" w:space="0" w:color="auto"/>
                        <w:bottom w:val="none" w:sz="0" w:space="0" w:color="auto"/>
                        <w:right w:val="none" w:sz="0" w:space="0" w:color="auto"/>
                      </w:divBdr>
                      <w:divsChild>
                        <w:div w:id="6064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69490">
          <w:marLeft w:val="0"/>
          <w:marRight w:val="0"/>
          <w:marTop w:val="0"/>
          <w:marBottom w:val="0"/>
          <w:divBdr>
            <w:top w:val="none" w:sz="0" w:space="0" w:color="auto"/>
            <w:left w:val="none" w:sz="0" w:space="0" w:color="auto"/>
            <w:bottom w:val="none" w:sz="0" w:space="0" w:color="auto"/>
            <w:right w:val="none" w:sz="0" w:space="0" w:color="auto"/>
          </w:divBdr>
          <w:divsChild>
            <w:div w:id="2048329904">
              <w:marLeft w:val="0"/>
              <w:marRight w:val="0"/>
              <w:marTop w:val="0"/>
              <w:marBottom w:val="225"/>
              <w:divBdr>
                <w:top w:val="none" w:sz="0" w:space="0" w:color="auto"/>
                <w:left w:val="none" w:sz="0" w:space="0" w:color="auto"/>
                <w:bottom w:val="none" w:sz="0" w:space="0" w:color="auto"/>
                <w:right w:val="none" w:sz="0" w:space="0" w:color="auto"/>
              </w:divBdr>
              <w:divsChild>
                <w:div w:id="860750654">
                  <w:marLeft w:val="0"/>
                  <w:marRight w:val="0"/>
                  <w:marTop w:val="0"/>
                  <w:marBottom w:val="0"/>
                  <w:divBdr>
                    <w:top w:val="none" w:sz="0" w:space="0" w:color="auto"/>
                    <w:left w:val="none" w:sz="0" w:space="0" w:color="auto"/>
                    <w:bottom w:val="none" w:sz="0" w:space="0" w:color="auto"/>
                    <w:right w:val="none" w:sz="0" w:space="0" w:color="auto"/>
                  </w:divBdr>
                  <w:divsChild>
                    <w:div w:id="1629235284">
                      <w:marLeft w:val="0"/>
                      <w:marRight w:val="0"/>
                      <w:marTop w:val="0"/>
                      <w:marBottom w:val="0"/>
                      <w:divBdr>
                        <w:top w:val="none" w:sz="0" w:space="0" w:color="auto"/>
                        <w:left w:val="none" w:sz="0" w:space="0" w:color="auto"/>
                        <w:bottom w:val="none" w:sz="0" w:space="0" w:color="auto"/>
                        <w:right w:val="none" w:sz="0" w:space="0" w:color="auto"/>
                      </w:divBdr>
                      <w:divsChild>
                        <w:div w:id="1157190868">
                          <w:marLeft w:val="0"/>
                          <w:marRight w:val="0"/>
                          <w:marTop w:val="0"/>
                          <w:marBottom w:val="0"/>
                          <w:divBdr>
                            <w:top w:val="none" w:sz="0" w:space="0" w:color="auto"/>
                            <w:left w:val="none" w:sz="0" w:space="0" w:color="auto"/>
                            <w:bottom w:val="none" w:sz="0" w:space="0" w:color="auto"/>
                            <w:right w:val="none" w:sz="0" w:space="0" w:color="auto"/>
                          </w:divBdr>
                          <w:divsChild>
                            <w:div w:id="4038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398357">
          <w:marLeft w:val="0"/>
          <w:marRight w:val="0"/>
          <w:marTop w:val="0"/>
          <w:marBottom w:val="0"/>
          <w:divBdr>
            <w:top w:val="none" w:sz="0" w:space="0" w:color="auto"/>
            <w:left w:val="none" w:sz="0" w:space="0" w:color="auto"/>
            <w:bottom w:val="none" w:sz="0" w:space="0" w:color="auto"/>
            <w:right w:val="none" w:sz="0" w:space="0" w:color="auto"/>
          </w:divBdr>
          <w:divsChild>
            <w:div w:id="443118969">
              <w:marLeft w:val="0"/>
              <w:marRight w:val="0"/>
              <w:marTop w:val="0"/>
              <w:marBottom w:val="225"/>
              <w:divBdr>
                <w:top w:val="none" w:sz="0" w:space="0" w:color="auto"/>
                <w:left w:val="none" w:sz="0" w:space="0" w:color="auto"/>
                <w:bottom w:val="none" w:sz="0" w:space="0" w:color="auto"/>
                <w:right w:val="none" w:sz="0" w:space="0" w:color="auto"/>
              </w:divBdr>
              <w:divsChild>
                <w:div w:id="411976200">
                  <w:marLeft w:val="0"/>
                  <w:marRight w:val="0"/>
                  <w:marTop w:val="0"/>
                  <w:marBottom w:val="0"/>
                  <w:divBdr>
                    <w:top w:val="none" w:sz="0" w:space="0" w:color="auto"/>
                    <w:left w:val="none" w:sz="0" w:space="0" w:color="auto"/>
                    <w:bottom w:val="none" w:sz="0" w:space="0" w:color="auto"/>
                    <w:right w:val="none" w:sz="0" w:space="0" w:color="auto"/>
                  </w:divBdr>
                  <w:divsChild>
                    <w:div w:id="1758400300">
                      <w:marLeft w:val="0"/>
                      <w:marRight w:val="0"/>
                      <w:marTop w:val="0"/>
                      <w:marBottom w:val="0"/>
                      <w:divBdr>
                        <w:top w:val="none" w:sz="0" w:space="0" w:color="auto"/>
                        <w:left w:val="none" w:sz="0" w:space="0" w:color="auto"/>
                        <w:bottom w:val="none" w:sz="0" w:space="0" w:color="auto"/>
                        <w:right w:val="none" w:sz="0" w:space="0" w:color="auto"/>
                      </w:divBdr>
                      <w:divsChild>
                        <w:div w:id="1126116798">
                          <w:marLeft w:val="0"/>
                          <w:marRight w:val="0"/>
                          <w:marTop w:val="0"/>
                          <w:marBottom w:val="0"/>
                          <w:divBdr>
                            <w:top w:val="none" w:sz="0" w:space="0" w:color="auto"/>
                            <w:left w:val="none" w:sz="0" w:space="0" w:color="auto"/>
                            <w:bottom w:val="none" w:sz="0" w:space="0" w:color="auto"/>
                            <w:right w:val="none" w:sz="0" w:space="0" w:color="auto"/>
                          </w:divBdr>
                          <w:divsChild>
                            <w:div w:id="4577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82763">
                  <w:marLeft w:val="540"/>
                  <w:marRight w:val="0"/>
                  <w:marTop w:val="0"/>
                  <w:marBottom w:val="0"/>
                  <w:divBdr>
                    <w:top w:val="none" w:sz="0" w:space="0" w:color="auto"/>
                    <w:left w:val="none" w:sz="0" w:space="0" w:color="auto"/>
                    <w:bottom w:val="none" w:sz="0" w:space="0" w:color="auto"/>
                    <w:right w:val="none" w:sz="0" w:space="0" w:color="auto"/>
                  </w:divBdr>
                  <w:divsChild>
                    <w:div w:id="480579121">
                      <w:marLeft w:val="0"/>
                      <w:marRight w:val="0"/>
                      <w:marTop w:val="15"/>
                      <w:marBottom w:val="15"/>
                      <w:divBdr>
                        <w:top w:val="none" w:sz="0" w:space="0" w:color="auto"/>
                        <w:left w:val="none" w:sz="0" w:space="0" w:color="auto"/>
                        <w:bottom w:val="none" w:sz="0" w:space="0" w:color="auto"/>
                        <w:right w:val="none" w:sz="0" w:space="0" w:color="auto"/>
                      </w:divBdr>
                      <w:divsChild>
                        <w:div w:id="12073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4931">
          <w:marLeft w:val="0"/>
          <w:marRight w:val="0"/>
          <w:marTop w:val="0"/>
          <w:marBottom w:val="0"/>
          <w:divBdr>
            <w:top w:val="none" w:sz="0" w:space="0" w:color="auto"/>
            <w:left w:val="none" w:sz="0" w:space="0" w:color="auto"/>
            <w:bottom w:val="none" w:sz="0" w:space="0" w:color="auto"/>
            <w:right w:val="none" w:sz="0" w:space="0" w:color="auto"/>
          </w:divBdr>
          <w:divsChild>
            <w:div w:id="782922812">
              <w:marLeft w:val="0"/>
              <w:marRight w:val="0"/>
              <w:marTop w:val="0"/>
              <w:marBottom w:val="225"/>
              <w:divBdr>
                <w:top w:val="none" w:sz="0" w:space="0" w:color="auto"/>
                <w:left w:val="none" w:sz="0" w:space="0" w:color="auto"/>
                <w:bottom w:val="none" w:sz="0" w:space="0" w:color="auto"/>
                <w:right w:val="none" w:sz="0" w:space="0" w:color="auto"/>
              </w:divBdr>
              <w:divsChild>
                <w:div w:id="1821770443">
                  <w:marLeft w:val="540"/>
                  <w:marRight w:val="0"/>
                  <w:marTop w:val="0"/>
                  <w:marBottom w:val="0"/>
                  <w:divBdr>
                    <w:top w:val="none" w:sz="0" w:space="0" w:color="auto"/>
                    <w:left w:val="none" w:sz="0" w:space="0" w:color="auto"/>
                    <w:bottom w:val="none" w:sz="0" w:space="0" w:color="auto"/>
                    <w:right w:val="none" w:sz="0" w:space="0" w:color="auto"/>
                  </w:divBdr>
                  <w:divsChild>
                    <w:div w:id="782728630">
                      <w:marLeft w:val="0"/>
                      <w:marRight w:val="0"/>
                      <w:marTop w:val="15"/>
                      <w:marBottom w:val="15"/>
                      <w:divBdr>
                        <w:top w:val="none" w:sz="0" w:space="0" w:color="auto"/>
                        <w:left w:val="none" w:sz="0" w:space="0" w:color="auto"/>
                        <w:bottom w:val="none" w:sz="0" w:space="0" w:color="auto"/>
                        <w:right w:val="none" w:sz="0" w:space="0" w:color="auto"/>
                      </w:divBdr>
                      <w:divsChild>
                        <w:div w:id="8256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8635">
          <w:marLeft w:val="0"/>
          <w:marRight w:val="0"/>
          <w:marTop w:val="0"/>
          <w:marBottom w:val="0"/>
          <w:divBdr>
            <w:top w:val="none" w:sz="0" w:space="0" w:color="auto"/>
            <w:left w:val="none" w:sz="0" w:space="0" w:color="auto"/>
            <w:bottom w:val="none" w:sz="0" w:space="0" w:color="auto"/>
            <w:right w:val="none" w:sz="0" w:space="0" w:color="auto"/>
          </w:divBdr>
          <w:divsChild>
            <w:div w:id="1594775193">
              <w:marLeft w:val="0"/>
              <w:marRight w:val="0"/>
              <w:marTop w:val="0"/>
              <w:marBottom w:val="225"/>
              <w:divBdr>
                <w:top w:val="none" w:sz="0" w:space="0" w:color="auto"/>
                <w:left w:val="none" w:sz="0" w:space="0" w:color="auto"/>
                <w:bottom w:val="none" w:sz="0" w:space="0" w:color="auto"/>
                <w:right w:val="none" w:sz="0" w:space="0" w:color="auto"/>
              </w:divBdr>
              <w:divsChild>
                <w:div w:id="89548494">
                  <w:marLeft w:val="0"/>
                  <w:marRight w:val="0"/>
                  <w:marTop w:val="0"/>
                  <w:marBottom w:val="0"/>
                  <w:divBdr>
                    <w:top w:val="none" w:sz="0" w:space="0" w:color="auto"/>
                    <w:left w:val="none" w:sz="0" w:space="0" w:color="auto"/>
                    <w:bottom w:val="none" w:sz="0" w:space="0" w:color="auto"/>
                    <w:right w:val="none" w:sz="0" w:space="0" w:color="auto"/>
                  </w:divBdr>
                  <w:divsChild>
                    <w:div w:id="1878934333">
                      <w:marLeft w:val="0"/>
                      <w:marRight w:val="0"/>
                      <w:marTop w:val="0"/>
                      <w:marBottom w:val="0"/>
                      <w:divBdr>
                        <w:top w:val="none" w:sz="0" w:space="0" w:color="auto"/>
                        <w:left w:val="none" w:sz="0" w:space="0" w:color="auto"/>
                        <w:bottom w:val="none" w:sz="0" w:space="0" w:color="auto"/>
                        <w:right w:val="none" w:sz="0" w:space="0" w:color="auto"/>
                      </w:divBdr>
                      <w:divsChild>
                        <w:div w:id="325016765">
                          <w:marLeft w:val="0"/>
                          <w:marRight w:val="0"/>
                          <w:marTop w:val="0"/>
                          <w:marBottom w:val="0"/>
                          <w:divBdr>
                            <w:top w:val="none" w:sz="0" w:space="0" w:color="auto"/>
                            <w:left w:val="none" w:sz="0" w:space="0" w:color="auto"/>
                            <w:bottom w:val="none" w:sz="0" w:space="0" w:color="auto"/>
                            <w:right w:val="none" w:sz="0" w:space="0" w:color="auto"/>
                          </w:divBdr>
                          <w:divsChild>
                            <w:div w:id="17906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315159">
      <w:bodyDiv w:val="1"/>
      <w:marLeft w:val="0"/>
      <w:marRight w:val="0"/>
      <w:marTop w:val="0"/>
      <w:marBottom w:val="0"/>
      <w:divBdr>
        <w:top w:val="none" w:sz="0" w:space="0" w:color="auto"/>
        <w:left w:val="none" w:sz="0" w:space="0" w:color="auto"/>
        <w:bottom w:val="none" w:sz="0" w:space="0" w:color="auto"/>
        <w:right w:val="none" w:sz="0" w:space="0" w:color="auto"/>
      </w:divBdr>
    </w:div>
    <w:div w:id="1719430907">
      <w:bodyDiv w:val="1"/>
      <w:marLeft w:val="0"/>
      <w:marRight w:val="0"/>
      <w:marTop w:val="0"/>
      <w:marBottom w:val="0"/>
      <w:divBdr>
        <w:top w:val="none" w:sz="0" w:space="0" w:color="auto"/>
        <w:left w:val="none" w:sz="0" w:space="0" w:color="auto"/>
        <w:bottom w:val="none" w:sz="0" w:space="0" w:color="auto"/>
        <w:right w:val="none" w:sz="0" w:space="0" w:color="auto"/>
      </w:divBdr>
    </w:div>
    <w:div w:id="1775861153">
      <w:bodyDiv w:val="1"/>
      <w:marLeft w:val="0"/>
      <w:marRight w:val="0"/>
      <w:marTop w:val="0"/>
      <w:marBottom w:val="0"/>
      <w:divBdr>
        <w:top w:val="none" w:sz="0" w:space="0" w:color="auto"/>
        <w:left w:val="none" w:sz="0" w:space="0" w:color="auto"/>
        <w:bottom w:val="none" w:sz="0" w:space="0" w:color="auto"/>
        <w:right w:val="none" w:sz="0" w:space="0" w:color="auto"/>
      </w:divBdr>
    </w:div>
    <w:div w:id="1788353189">
      <w:bodyDiv w:val="1"/>
      <w:marLeft w:val="0"/>
      <w:marRight w:val="0"/>
      <w:marTop w:val="0"/>
      <w:marBottom w:val="0"/>
      <w:divBdr>
        <w:top w:val="none" w:sz="0" w:space="0" w:color="auto"/>
        <w:left w:val="none" w:sz="0" w:space="0" w:color="auto"/>
        <w:bottom w:val="none" w:sz="0" w:space="0" w:color="auto"/>
        <w:right w:val="none" w:sz="0" w:space="0" w:color="auto"/>
      </w:divBdr>
    </w:div>
    <w:div w:id="1843818418">
      <w:bodyDiv w:val="1"/>
      <w:marLeft w:val="0"/>
      <w:marRight w:val="0"/>
      <w:marTop w:val="0"/>
      <w:marBottom w:val="0"/>
      <w:divBdr>
        <w:top w:val="none" w:sz="0" w:space="0" w:color="auto"/>
        <w:left w:val="none" w:sz="0" w:space="0" w:color="auto"/>
        <w:bottom w:val="none" w:sz="0" w:space="0" w:color="auto"/>
        <w:right w:val="none" w:sz="0" w:space="0" w:color="auto"/>
      </w:divBdr>
    </w:div>
    <w:div w:id="1867712247">
      <w:bodyDiv w:val="1"/>
      <w:marLeft w:val="0"/>
      <w:marRight w:val="0"/>
      <w:marTop w:val="0"/>
      <w:marBottom w:val="0"/>
      <w:divBdr>
        <w:top w:val="none" w:sz="0" w:space="0" w:color="auto"/>
        <w:left w:val="none" w:sz="0" w:space="0" w:color="auto"/>
        <w:bottom w:val="none" w:sz="0" w:space="0" w:color="auto"/>
        <w:right w:val="none" w:sz="0" w:space="0" w:color="auto"/>
      </w:divBdr>
    </w:div>
    <w:div w:id="1885480330">
      <w:bodyDiv w:val="1"/>
      <w:marLeft w:val="0"/>
      <w:marRight w:val="0"/>
      <w:marTop w:val="0"/>
      <w:marBottom w:val="0"/>
      <w:divBdr>
        <w:top w:val="none" w:sz="0" w:space="0" w:color="auto"/>
        <w:left w:val="none" w:sz="0" w:space="0" w:color="auto"/>
        <w:bottom w:val="none" w:sz="0" w:space="0" w:color="auto"/>
        <w:right w:val="none" w:sz="0" w:space="0" w:color="auto"/>
      </w:divBdr>
      <w:divsChild>
        <w:div w:id="1278566811">
          <w:marLeft w:val="0"/>
          <w:marRight w:val="0"/>
          <w:marTop w:val="0"/>
          <w:marBottom w:val="0"/>
          <w:divBdr>
            <w:top w:val="none" w:sz="0" w:space="0" w:color="auto"/>
            <w:left w:val="none" w:sz="0" w:space="0" w:color="auto"/>
            <w:bottom w:val="none" w:sz="0" w:space="0" w:color="auto"/>
            <w:right w:val="none" w:sz="0" w:space="0" w:color="auto"/>
          </w:divBdr>
        </w:div>
      </w:divsChild>
    </w:div>
    <w:div w:id="1886676162">
      <w:bodyDiv w:val="1"/>
      <w:marLeft w:val="0"/>
      <w:marRight w:val="0"/>
      <w:marTop w:val="0"/>
      <w:marBottom w:val="0"/>
      <w:divBdr>
        <w:top w:val="none" w:sz="0" w:space="0" w:color="auto"/>
        <w:left w:val="none" w:sz="0" w:space="0" w:color="auto"/>
        <w:bottom w:val="none" w:sz="0" w:space="0" w:color="auto"/>
        <w:right w:val="none" w:sz="0" w:space="0" w:color="auto"/>
      </w:divBdr>
    </w:div>
    <w:div w:id="1895770926">
      <w:bodyDiv w:val="1"/>
      <w:marLeft w:val="0"/>
      <w:marRight w:val="0"/>
      <w:marTop w:val="0"/>
      <w:marBottom w:val="0"/>
      <w:divBdr>
        <w:top w:val="none" w:sz="0" w:space="0" w:color="auto"/>
        <w:left w:val="none" w:sz="0" w:space="0" w:color="auto"/>
        <w:bottom w:val="none" w:sz="0" w:space="0" w:color="auto"/>
        <w:right w:val="none" w:sz="0" w:space="0" w:color="auto"/>
      </w:divBdr>
    </w:div>
    <w:div w:id="1960454112">
      <w:bodyDiv w:val="1"/>
      <w:marLeft w:val="0"/>
      <w:marRight w:val="0"/>
      <w:marTop w:val="0"/>
      <w:marBottom w:val="0"/>
      <w:divBdr>
        <w:top w:val="none" w:sz="0" w:space="0" w:color="auto"/>
        <w:left w:val="none" w:sz="0" w:space="0" w:color="auto"/>
        <w:bottom w:val="none" w:sz="0" w:space="0" w:color="auto"/>
        <w:right w:val="none" w:sz="0" w:space="0" w:color="auto"/>
      </w:divBdr>
    </w:div>
    <w:div w:id="1965888939">
      <w:bodyDiv w:val="1"/>
      <w:marLeft w:val="0"/>
      <w:marRight w:val="0"/>
      <w:marTop w:val="0"/>
      <w:marBottom w:val="0"/>
      <w:divBdr>
        <w:top w:val="none" w:sz="0" w:space="0" w:color="auto"/>
        <w:left w:val="none" w:sz="0" w:space="0" w:color="auto"/>
        <w:bottom w:val="none" w:sz="0" w:space="0" w:color="auto"/>
        <w:right w:val="none" w:sz="0" w:space="0" w:color="auto"/>
      </w:divBdr>
    </w:div>
    <w:div w:id="2053991684">
      <w:bodyDiv w:val="1"/>
      <w:marLeft w:val="0"/>
      <w:marRight w:val="0"/>
      <w:marTop w:val="0"/>
      <w:marBottom w:val="0"/>
      <w:divBdr>
        <w:top w:val="none" w:sz="0" w:space="0" w:color="auto"/>
        <w:left w:val="none" w:sz="0" w:space="0" w:color="auto"/>
        <w:bottom w:val="none" w:sz="0" w:space="0" w:color="auto"/>
        <w:right w:val="none" w:sz="0" w:space="0" w:color="auto"/>
      </w:divBdr>
    </w:div>
    <w:div w:id="210353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dentity.foundation/" TargetMode="External"/><Relationship Id="rId18" Type="http://schemas.openxmlformats.org/officeDocument/2006/relationships/hyperlink" Target="https://www.civic.com/" TargetMode="External"/><Relationship Id="rId26" Type="http://schemas.openxmlformats.org/officeDocument/2006/relationships/hyperlink" Target="https://en.wikipedia.org/wiki/Web_Ontology_Language" TargetMode="External"/><Relationship Id="rId3" Type="http://schemas.openxmlformats.org/officeDocument/2006/relationships/numbering" Target="numbering.xml"/><Relationship Id="rId21" Type="http://schemas.openxmlformats.org/officeDocument/2006/relationships/hyperlink" Target="https://www.globallei.com/"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cloudblogs.microsoft.com/enterprisemobility/2018/02/12/decentralized-digital-identities-and-blockchain-the-future-as-we-see-it/" TargetMode="External"/><Relationship Id="rId17" Type="http://schemas.openxmlformats.org/officeDocument/2006/relationships/hyperlink" Target="https://w3c.github.io/vc-data-model/" TargetMode="External"/><Relationship Id="rId25" Type="http://schemas.openxmlformats.org/officeDocument/2006/relationships/hyperlink" Target="https://www.verime.net/"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medium.com/decentralized-identity/a-universal-resolver-for-self-sovereign-identifiers-48e6b4a5cc3c" TargetMode="External"/><Relationship Id="rId20" Type="http://schemas.openxmlformats.org/officeDocument/2006/relationships/hyperlink" Target="https://essentia.one/" TargetMode="External"/><Relationship Id="rId29" Type="http://schemas.openxmlformats.org/officeDocument/2006/relationships/hyperlink" Target="https://protege.stanford.edu/conference/2006/submissions/slides/1.2_Uschold.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www.uport.me/"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decentralized-identity/hubs/blob/master/explainer.md" TargetMode="External"/><Relationship Id="rId23" Type="http://schemas.openxmlformats.org/officeDocument/2006/relationships/hyperlink" Target="https://persona.im/" TargetMode="External"/><Relationship Id="rId28" Type="http://schemas.openxmlformats.org/officeDocument/2006/relationships/hyperlink" Target="https://schema.org/" TargetMode="External"/><Relationship Id="rId10" Type="http://schemas.microsoft.com/office/2011/relationships/commentsExtended" Target="commentsExtended.xml"/><Relationship Id="rId19" Type="http://schemas.openxmlformats.org/officeDocument/2006/relationships/hyperlink" Target="https://decentralized.id/"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w3c-ccg.github.io/did-spec/" TargetMode="External"/><Relationship Id="rId22" Type="http://schemas.openxmlformats.org/officeDocument/2006/relationships/hyperlink" Target="http://openid.net/connect/" TargetMode="External"/><Relationship Id="rId27" Type="http://schemas.openxmlformats.org/officeDocument/2006/relationships/hyperlink" Target="https://browser.datacommons.org/" TargetMode="External"/><Relationship Id="rId30" Type="http://schemas.openxmlformats.org/officeDocument/2006/relationships/image" Target="media/image1.png"/><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Free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C1E569-592D-4353-A7B2-7C8A9AA1EF7B}">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Pacio will provide the core or fundamental accounting facilities for the blockchain era, which other applications, apps, or chatbots may build upon via the Pacio API, to produce their own implementations tailored for their business logic, region, jurisdiction, and language, which will facilitate mass blockchain adoption for everyone via the Pacio Blockchain.</Abstract>
  <CompanyAddress/>
  <CompanyPhone/>
  <CompanyFax/>
  <CompanyEmail> August 2017</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6012E9-F1B7-5340-8C49-AC286AF5A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13</Pages>
  <Words>5615</Words>
  <Characters>32009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PCL</Company>
  <LinksUpToDate>false</LinksUpToDate>
  <CharactersWithSpaces>37549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SSIM</dc:subject>
  <dc:creator>David Hartley</dc:creator>
  <cp:keywords/>
  <dc:description/>
  <cp:lastModifiedBy>Marcell Nimfuehr</cp:lastModifiedBy>
  <cp:revision>314</cp:revision>
  <cp:lastPrinted>2018-08-06T19:50:00Z</cp:lastPrinted>
  <dcterms:created xsi:type="dcterms:W3CDTF">2018-08-03T14:48:00Z</dcterms:created>
  <dcterms:modified xsi:type="dcterms:W3CDTF">2018-12-06T09:08:00Z</dcterms:modified>
</cp:coreProperties>
</file>